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4B5" w:rsidRDefault="006944B5">
      <w:pPr>
        <w:rPr>
          <w:rFonts w:ascii="Arial" w:hAnsi="Arial" w:cs="Arial"/>
          <w:color w:val="555555"/>
          <w:sz w:val="16"/>
          <w:szCs w:val="16"/>
          <w:shd w:val="clear" w:color="auto" w:fill="FFFFFF"/>
        </w:rPr>
      </w:pPr>
      <w:r>
        <w:rPr>
          <w:rFonts w:ascii="Arial" w:hAnsi="Arial" w:cs="Arial"/>
          <w:color w:val="555555"/>
          <w:sz w:val="16"/>
          <w:szCs w:val="16"/>
          <w:shd w:val="clear" w:color="auto" w:fill="FFFFFF"/>
        </w:rPr>
        <w:t xml:space="preserve">                               </w:t>
      </w:r>
    </w:p>
    <w:p w:rsidR="006944B5" w:rsidRDefault="006944B5" w:rsidP="006944B5">
      <w:pPr>
        <w:rPr>
          <w:rFonts w:ascii="Calibri" w:hAnsi="Calibri" w:cs="Calibri"/>
          <w:color w:val="000000" w:themeColor="text1"/>
          <w:sz w:val="32"/>
          <w:szCs w:val="32"/>
          <w:shd w:val="clear" w:color="auto" w:fill="FFFFFF"/>
        </w:rPr>
      </w:pPr>
      <w:r w:rsidRPr="006944B5">
        <w:rPr>
          <w:rFonts w:ascii="Calibri" w:hAnsi="Calibri" w:cs="Calibri"/>
          <w:color w:val="000000" w:themeColor="text1"/>
          <w:sz w:val="32"/>
          <w:szCs w:val="32"/>
          <w:shd w:val="clear" w:color="auto" w:fill="FFFFFF"/>
        </w:rPr>
        <w:t>In this </w:t>
      </w:r>
      <w:hyperlink r:id="rId5" w:history="1">
        <w:r w:rsidRPr="006944B5">
          <w:rPr>
            <w:rStyle w:val="Hyperlink"/>
            <w:rFonts w:ascii="Calibri" w:hAnsi="Calibri" w:cs="Calibri"/>
            <w:color w:val="000000" w:themeColor="text1"/>
            <w:sz w:val="32"/>
            <w:szCs w:val="32"/>
            <w:u w:val="none"/>
            <w:shd w:val="clear" w:color="auto" w:fill="FFFFFF"/>
          </w:rPr>
          <w:t>IOT Project</w:t>
        </w:r>
      </w:hyperlink>
      <w:r w:rsidRPr="006944B5">
        <w:rPr>
          <w:rFonts w:ascii="Calibri" w:hAnsi="Calibri" w:cs="Calibri"/>
          <w:color w:val="000000" w:themeColor="text1"/>
          <w:sz w:val="32"/>
          <w:szCs w:val="32"/>
          <w:shd w:val="clear" w:color="auto" w:fill="FFFFFF"/>
        </w:rPr>
        <w:t>, an </w:t>
      </w:r>
      <w:r w:rsidRPr="006944B5">
        <w:rPr>
          <w:rStyle w:val="Strong"/>
          <w:rFonts w:ascii="Calibri" w:hAnsi="Calibri" w:cs="Calibri"/>
          <w:color w:val="000000" w:themeColor="text1"/>
          <w:sz w:val="32"/>
          <w:szCs w:val="32"/>
          <w:shd w:val="clear" w:color="auto" w:fill="FFFFFF"/>
        </w:rPr>
        <w:t>Ultrasonic Sensor</w:t>
      </w:r>
      <w:r w:rsidRPr="006944B5">
        <w:rPr>
          <w:rFonts w:ascii="Calibri" w:hAnsi="Calibri" w:cs="Calibri"/>
          <w:color w:val="000000" w:themeColor="text1"/>
          <w:sz w:val="32"/>
          <w:szCs w:val="32"/>
          <w:shd w:val="clear" w:color="auto" w:fill="FFFFFF"/>
        </w:rPr>
        <w:t> is used for detecting whether the trash can is filled with garbage or not. Here Ultrasonic Sensor is installed at the top of Trash Can and will measure the distance of garbage from the top of Trash can and we can set a threshold value according to the size of trash can. If the distance will be less than this threshold value, means that the Trash can is full of garbage and we will print the message “Basket is Full” on the webpage and if the distance will be more than this threshold value, then we will print the message “Basket is Empty”. Here we have set the Threshold value of 5cm in the Program code. We will use </w:t>
      </w:r>
      <w:r w:rsidRPr="006944B5">
        <w:rPr>
          <w:rStyle w:val="Strong"/>
          <w:rFonts w:ascii="Calibri" w:hAnsi="Calibri" w:cs="Calibri"/>
          <w:color w:val="000000" w:themeColor="text1"/>
          <w:sz w:val="32"/>
          <w:szCs w:val="32"/>
          <w:shd w:val="clear" w:color="auto" w:fill="FFFFFF"/>
        </w:rPr>
        <w:t>ESP8266 Wi-Fi module</w:t>
      </w:r>
      <w:r w:rsidRPr="006944B5">
        <w:rPr>
          <w:rFonts w:ascii="Calibri" w:hAnsi="Calibri" w:cs="Calibri"/>
          <w:color w:val="000000" w:themeColor="text1"/>
          <w:sz w:val="32"/>
          <w:szCs w:val="32"/>
          <w:shd w:val="clear" w:color="auto" w:fill="FFFFFF"/>
        </w:rPr>
        <w:t xml:space="preserve"> for connecting the </w:t>
      </w:r>
      <w:proofErr w:type="spellStart"/>
      <w:r w:rsidRPr="006944B5">
        <w:rPr>
          <w:rFonts w:ascii="Calibri" w:hAnsi="Calibri" w:cs="Calibri"/>
          <w:color w:val="000000" w:themeColor="text1"/>
          <w:sz w:val="32"/>
          <w:szCs w:val="32"/>
          <w:shd w:val="clear" w:color="auto" w:fill="FFFFFF"/>
        </w:rPr>
        <w:t>Arduino</w:t>
      </w:r>
      <w:proofErr w:type="spellEnd"/>
      <w:r w:rsidRPr="006944B5">
        <w:rPr>
          <w:rFonts w:ascii="Calibri" w:hAnsi="Calibri" w:cs="Calibri"/>
          <w:color w:val="000000" w:themeColor="text1"/>
          <w:sz w:val="32"/>
          <w:szCs w:val="32"/>
          <w:shd w:val="clear" w:color="auto" w:fill="FFFFFF"/>
        </w:rPr>
        <w:t xml:space="preserve"> to the </w:t>
      </w:r>
      <w:proofErr w:type="spellStart"/>
      <w:r w:rsidRPr="006944B5">
        <w:rPr>
          <w:rFonts w:ascii="Calibri" w:hAnsi="Calibri" w:cs="Calibri"/>
          <w:color w:val="000000" w:themeColor="text1"/>
          <w:sz w:val="32"/>
          <w:szCs w:val="32"/>
          <w:shd w:val="clear" w:color="auto" w:fill="FFFFFF"/>
        </w:rPr>
        <w:t>webserver</w:t>
      </w:r>
      <w:proofErr w:type="spellEnd"/>
      <w:r w:rsidRPr="006944B5">
        <w:rPr>
          <w:rFonts w:ascii="Calibri" w:hAnsi="Calibri" w:cs="Calibri"/>
          <w:color w:val="000000" w:themeColor="text1"/>
          <w:sz w:val="32"/>
          <w:szCs w:val="32"/>
          <w:shd w:val="clear" w:color="auto" w:fill="FFFFFF"/>
        </w:rPr>
        <w:t xml:space="preserve">. Here we have used Local </w:t>
      </w:r>
      <w:proofErr w:type="spellStart"/>
      <w:r w:rsidRPr="006944B5">
        <w:rPr>
          <w:rFonts w:ascii="Calibri" w:hAnsi="Calibri" w:cs="Calibri"/>
          <w:color w:val="000000" w:themeColor="text1"/>
          <w:sz w:val="32"/>
          <w:szCs w:val="32"/>
          <w:shd w:val="clear" w:color="auto" w:fill="FFFFFF"/>
        </w:rPr>
        <w:t>webserver</w:t>
      </w:r>
      <w:proofErr w:type="spellEnd"/>
      <w:r w:rsidRPr="006944B5">
        <w:rPr>
          <w:rFonts w:ascii="Calibri" w:hAnsi="Calibri" w:cs="Calibri"/>
          <w:color w:val="000000" w:themeColor="text1"/>
          <w:sz w:val="32"/>
          <w:szCs w:val="32"/>
          <w:shd w:val="clear" w:color="auto" w:fill="FFFFFF"/>
        </w:rPr>
        <w:t xml:space="preserve"> to demonstrate the working of this Garbage Monitoring System</w:t>
      </w:r>
      <w:r>
        <w:rPr>
          <w:rFonts w:ascii="Calibri" w:hAnsi="Calibri" w:cs="Calibri"/>
          <w:color w:val="000000" w:themeColor="text1"/>
          <w:sz w:val="32"/>
          <w:szCs w:val="32"/>
          <w:shd w:val="clear" w:color="auto" w:fill="FFFFFF"/>
        </w:rPr>
        <w:t xml:space="preserve"> </w:t>
      </w:r>
    </w:p>
    <w:p w:rsidR="006944B5" w:rsidRPr="006944B5" w:rsidRDefault="006944B5" w:rsidP="006944B5">
      <w:pPr>
        <w:rPr>
          <w:rFonts w:ascii="Calibri" w:hAnsi="Calibri" w:cs="Calibri"/>
          <w:color w:val="000000" w:themeColor="text1"/>
          <w:sz w:val="32"/>
          <w:szCs w:val="32"/>
          <w:shd w:val="clear" w:color="auto" w:fill="FFFFFF"/>
        </w:rPr>
      </w:pPr>
      <w:r w:rsidRPr="005A638F">
        <w:rPr>
          <w:sz w:val="32"/>
          <w:szCs w:val="32"/>
        </w:rPr>
        <w:t xml:space="preserve">In effort to reduce waste and increase recycling, </w:t>
      </w:r>
      <w:proofErr w:type="spellStart"/>
      <w:r w:rsidRPr="005A638F">
        <w:rPr>
          <w:sz w:val="32"/>
          <w:szCs w:val="32"/>
        </w:rPr>
        <w:t>industry,countries</w:t>
      </w:r>
      <w:proofErr w:type="spellEnd"/>
      <w:r w:rsidRPr="005A638F">
        <w:rPr>
          <w:sz w:val="32"/>
          <w:szCs w:val="32"/>
        </w:rPr>
        <w:t xml:space="preserve"> need some platform through which they could manage waste and </w:t>
      </w:r>
      <w:proofErr w:type="spellStart"/>
      <w:r w:rsidRPr="005A638F">
        <w:rPr>
          <w:sz w:val="32"/>
          <w:szCs w:val="32"/>
        </w:rPr>
        <w:t>recycleand</w:t>
      </w:r>
      <w:proofErr w:type="spellEnd"/>
      <w:r w:rsidRPr="005A638F">
        <w:rPr>
          <w:sz w:val="32"/>
          <w:szCs w:val="32"/>
        </w:rPr>
        <w:t xml:space="preserve"> increase their knowledge about where item should go to avoid landfill </w:t>
      </w:r>
      <w:proofErr w:type="spellStart"/>
      <w:r w:rsidRPr="005A638F">
        <w:rPr>
          <w:sz w:val="32"/>
          <w:szCs w:val="32"/>
        </w:rPr>
        <w:t>buildup.It</w:t>
      </w:r>
      <w:proofErr w:type="spellEnd"/>
      <w:r w:rsidRPr="005A638F">
        <w:rPr>
          <w:sz w:val="32"/>
          <w:szCs w:val="32"/>
        </w:rPr>
        <w:t xml:space="preserve"> will make easy for user to find nearby recycling locations for their materials are grouped into </w:t>
      </w:r>
      <w:proofErr w:type="spellStart"/>
      <w:r w:rsidRPr="005A638F">
        <w:rPr>
          <w:sz w:val="32"/>
          <w:szCs w:val="32"/>
        </w:rPr>
        <w:t>categories.This</w:t>
      </w:r>
      <w:proofErr w:type="spellEnd"/>
      <w:r w:rsidRPr="005A638F">
        <w:rPr>
          <w:sz w:val="32"/>
          <w:szCs w:val="32"/>
        </w:rPr>
        <w:t xml:space="preserve"> can be done by our android </w:t>
      </w:r>
      <w:proofErr w:type="spellStart"/>
      <w:r w:rsidRPr="005A638F">
        <w:rPr>
          <w:sz w:val="32"/>
          <w:szCs w:val="32"/>
        </w:rPr>
        <w:t>app</w:t>
      </w:r>
      <w:r>
        <w:rPr>
          <w:sz w:val="32"/>
          <w:szCs w:val="32"/>
          <w:u w:val="single"/>
        </w:rPr>
        <w:t>Green</w:t>
      </w:r>
      <w:proofErr w:type="spellEnd"/>
      <w:r>
        <w:rPr>
          <w:sz w:val="32"/>
          <w:szCs w:val="32"/>
          <w:u w:val="single"/>
        </w:rPr>
        <w:t xml:space="preserve"> Chen</w:t>
      </w:r>
      <w:r w:rsidRPr="005A638F">
        <w:rPr>
          <w:sz w:val="32"/>
          <w:szCs w:val="32"/>
          <w:u w:val="single"/>
        </w:rPr>
        <w:t>nai</w:t>
      </w:r>
      <w:r w:rsidRPr="005A638F">
        <w:rPr>
          <w:sz w:val="32"/>
          <w:szCs w:val="32"/>
        </w:rPr>
        <w:t xml:space="preserve"> where there will be certain features in the </w:t>
      </w:r>
      <w:proofErr w:type="spellStart"/>
      <w:r w:rsidRPr="005A638F">
        <w:rPr>
          <w:sz w:val="32"/>
          <w:szCs w:val="32"/>
        </w:rPr>
        <w:t>app.This</w:t>
      </w:r>
      <w:proofErr w:type="spellEnd"/>
      <w:r w:rsidRPr="005A638F">
        <w:rPr>
          <w:sz w:val="32"/>
          <w:szCs w:val="32"/>
        </w:rPr>
        <w:t xml:space="preserve"> app will contain certain features like auto</w:t>
      </w:r>
      <w:r>
        <w:rPr>
          <w:sz w:val="32"/>
          <w:szCs w:val="32"/>
        </w:rPr>
        <w:t>matic rem</w:t>
      </w:r>
      <w:r w:rsidRPr="005A638F">
        <w:rPr>
          <w:sz w:val="32"/>
          <w:szCs w:val="32"/>
        </w:rPr>
        <w:t xml:space="preserve">inder </w:t>
      </w:r>
      <w:r>
        <w:rPr>
          <w:sz w:val="32"/>
          <w:szCs w:val="32"/>
        </w:rPr>
        <w:t>for next turn</w:t>
      </w:r>
      <w:r w:rsidRPr="005A638F">
        <w:rPr>
          <w:sz w:val="32"/>
          <w:szCs w:val="32"/>
        </w:rPr>
        <w:t xml:space="preserve"> for recycling of waste.</w:t>
      </w:r>
      <w:r>
        <w:rPr>
          <w:sz w:val="32"/>
          <w:szCs w:val="32"/>
        </w:rPr>
        <w:t xml:space="preserve"> This application will be a reminder depending on the time one chooses.</w:t>
      </w:r>
    </w:p>
    <w:p w:rsidR="006944B5" w:rsidRPr="005A638F" w:rsidRDefault="006944B5" w:rsidP="006944B5">
      <w:pPr>
        <w:rPr>
          <w:sz w:val="32"/>
          <w:szCs w:val="32"/>
        </w:rPr>
      </w:pPr>
      <w:r>
        <w:rPr>
          <w:sz w:val="32"/>
          <w:szCs w:val="32"/>
        </w:rPr>
        <w:t xml:space="preserve">Another feature is entering your location through GPS </w:t>
      </w:r>
      <w:r w:rsidRPr="005A638F">
        <w:rPr>
          <w:sz w:val="32"/>
          <w:szCs w:val="32"/>
        </w:rPr>
        <w:t>so that people can complain about the</w:t>
      </w:r>
      <w:r>
        <w:rPr>
          <w:sz w:val="32"/>
          <w:szCs w:val="32"/>
        </w:rPr>
        <w:t xml:space="preserve"> garbage near their locality on which no one pays attention. After entering the location one can get the contact number in the near area of the private garbage collectors. </w:t>
      </w:r>
    </w:p>
    <w:p w:rsidR="006944B5" w:rsidRPr="005A638F" w:rsidRDefault="006944B5" w:rsidP="006944B5">
      <w:pPr>
        <w:rPr>
          <w:sz w:val="32"/>
          <w:szCs w:val="32"/>
        </w:rPr>
      </w:pPr>
      <w:r>
        <w:rPr>
          <w:sz w:val="32"/>
          <w:szCs w:val="32"/>
        </w:rPr>
        <w:lastRenderedPageBreak/>
        <w:t xml:space="preserve">Another </w:t>
      </w:r>
      <w:r w:rsidRPr="005A638F">
        <w:rPr>
          <w:sz w:val="32"/>
          <w:szCs w:val="32"/>
        </w:rPr>
        <w:t>section will be there about proc</w:t>
      </w:r>
      <w:bookmarkStart w:id="0" w:name="_GoBack"/>
      <w:bookmarkEnd w:id="0"/>
      <w:r w:rsidRPr="005A638F">
        <w:rPr>
          <w:sz w:val="32"/>
          <w:szCs w:val="32"/>
        </w:rPr>
        <w:t>esses whether it was</w:t>
      </w:r>
      <w:r>
        <w:rPr>
          <w:sz w:val="32"/>
          <w:szCs w:val="32"/>
        </w:rPr>
        <w:t xml:space="preserve"> carried out effectively or not, like people can actually comment over the section about their condition.</w:t>
      </w:r>
    </w:p>
    <w:p w:rsidR="006944B5" w:rsidRPr="005A638F" w:rsidRDefault="006944B5" w:rsidP="006944B5">
      <w:pPr>
        <w:rPr>
          <w:sz w:val="32"/>
          <w:szCs w:val="32"/>
        </w:rPr>
      </w:pPr>
      <w:r>
        <w:rPr>
          <w:sz w:val="32"/>
          <w:szCs w:val="32"/>
        </w:rPr>
        <w:t>In this way,</w:t>
      </w:r>
      <w:r w:rsidRPr="005A638F">
        <w:rPr>
          <w:sz w:val="32"/>
          <w:szCs w:val="32"/>
        </w:rPr>
        <w:t xml:space="preserve"> all can come together to participate for creating a hygienic place.</w:t>
      </w:r>
    </w:p>
    <w:p w:rsidR="006944B5" w:rsidRPr="006944B5" w:rsidRDefault="006944B5" w:rsidP="006944B5">
      <w:pPr>
        <w:shd w:val="clear" w:color="auto" w:fill="FFFFFF"/>
        <w:spacing w:after="58" w:line="240" w:lineRule="auto"/>
        <w:jc w:val="both"/>
        <w:rPr>
          <w:rFonts w:ascii="Times New Roman" w:hAnsi="Times New Roman" w:cs="Times New Roman"/>
        </w:rPr>
      </w:pPr>
    </w:p>
    <w:p w:rsidR="006944B5" w:rsidRDefault="006944B5">
      <w:pPr>
        <w:rPr>
          <w:rFonts w:ascii="Arial" w:hAnsi="Arial" w:cs="Arial"/>
          <w:color w:val="555555"/>
          <w:sz w:val="16"/>
          <w:szCs w:val="16"/>
          <w:shd w:val="clear" w:color="auto" w:fill="FFFFFF"/>
        </w:rPr>
      </w:pPr>
    </w:p>
    <w:p w:rsidR="006944B5" w:rsidRPr="006944B5" w:rsidRDefault="006944B5" w:rsidP="006944B5">
      <w:pPr>
        <w:shd w:val="clear" w:color="auto" w:fill="FFFFFF"/>
        <w:spacing w:before="230" w:after="230" w:line="240" w:lineRule="auto"/>
        <w:jc w:val="both"/>
        <w:outlineLvl w:val="2"/>
        <w:rPr>
          <w:rFonts w:ascii="Times New Roman" w:eastAsia="Times New Roman" w:hAnsi="Times New Roman" w:cs="Times New Roman"/>
          <w:b/>
          <w:bCs/>
          <w:color w:val="222222"/>
          <w:sz w:val="30"/>
          <w:szCs w:val="30"/>
        </w:rPr>
      </w:pPr>
      <w:r w:rsidRPr="006944B5">
        <w:rPr>
          <w:rFonts w:ascii="Times New Roman" w:eastAsia="Times New Roman" w:hAnsi="Times New Roman" w:cs="Times New Roman"/>
          <w:b/>
          <w:bCs/>
          <w:color w:val="222222"/>
          <w:sz w:val="30"/>
          <w:szCs w:val="30"/>
        </w:rPr>
        <w:t>Components Required:</w:t>
      </w:r>
    </w:p>
    <w:p w:rsidR="006944B5" w:rsidRPr="006944B5" w:rsidRDefault="006944B5" w:rsidP="006944B5">
      <w:pPr>
        <w:numPr>
          <w:ilvl w:val="0"/>
          <w:numId w:val="1"/>
        </w:numPr>
        <w:shd w:val="clear" w:color="auto" w:fill="FFFFFF"/>
        <w:spacing w:after="0" w:line="240" w:lineRule="auto"/>
        <w:ind w:left="230"/>
        <w:jc w:val="both"/>
        <w:rPr>
          <w:rFonts w:ascii="Times New Roman" w:eastAsia="Times New Roman" w:hAnsi="Times New Roman" w:cs="Times New Roman"/>
          <w:color w:val="000000" w:themeColor="text1"/>
          <w:sz w:val="32"/>
          <w:szCs w:val="32"/>
        </w:rPr>
      </w:pP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Uno (you can use any other)</w:t>
      </w:r>
    </w:p>
    <w:p w:rsidR="006944B5" w:rsidRPr="006944B5" w:rsidRDefault="006944B5" w:rsidP="006944B5">
      <w:pPr>
        <w:numPr>
          <w:ilvl w:val="0"/>
          <w:numId w:val="1"/>
        </w:numPr>
        <w:shd w:val="clear" w:color="auto" w:fill="FFFFFF"/>
        <w:spacing w:after="0" w:line="240" w:lineRule="auto"/>
        <w:ind w:left="230"/>
        <w:jc w:val="both"/>
        <w:rPr>
          <w:rFonts w:ascii="Times New Roman" w:eastAsia="Times New Roman" w:hAnsi="Times New Roman" w:cs="Times New Roman"/>
          <w:color w:val="000000" w:themeColor="text1"/>
          <w:sz w:val="32"/>
          <w:szCs w:val="32"/>
        </w:rPr>
      </w:pPr>
      <w:r w:rsidRPr="006944B5">
        <w:rPr>
          <w:rFonts w:ascii="Times New Roman" w:eastAsia="Times New Roman" w:hAnsi="Times New Roman" w:cs="Times New Roman"/>
          <w:color w:val="000000" w:themeColor="text1"/>
          <w:sz w:val="32"/>
          <w:szCs w:val="32"/>
        </w:rPr>
        <w:t>ESP8266 Wi-Fi module</w:t>
      </w:r>
    </w:p>
    <w:p w:rsidR="006944B5" w:rsidRPr="006944B5" w:rsidRDefault="006944B5" w:rsidP="006944B5">
      <w:pPr>
        <w:numPr>
          <w:ilvl w:val="0"/>
          <w:numId w:val="1"/>
        </w:numPr>
        <w:shd w:val="clear" w:color="auto" w:fill="FFFFFF"/>
        <w:spacing w:after="0" w:line="240" w:lineRule="auto"/>
        <w:ind w:left="230"/>
        <w:jc w:val="both"/>
        <w:rPr>
          <w:rFonts w:ascii="Times New Roman" w:eastAsia="Times New Roman" w:hAnsi="Times New Roman" w:cs="Times New Roman"/>
          <w:color w:val="000000" w:themeColor="text1"/>
          <w:sz w:val="32"/>
          <w:szCs w:val="32"/>
        </w:rPr>
      </w:pPr>
      <w:r w:rsidRPr="006944B5">
        <w:rPr>
          <w:rFonts w:ascii="Times New Roman" w:eastAsia="Times New Roman" w:hAnsi="Times New Roman" w:cs="Times New Roman"/>
          <w:color w:val="000000" w:themeColor="text1"/>
          <w:sz w:val="32"/>
          <w:szCs w:val="32"/>
        </w:rPr>
        <w:t>HC-SR04 Ultrasonic sensor</w:t>
      </w:r>
    </w:p>
    <w:p w:rsidR="006944B5" w:rsidRPr="006944B5" w:rsidRDefault="006944B5" w:rsidP="006944B5">
      <w:pPr>
        <w:numPr>
          <w:ilvl w:val="0"/>
          <w:numId w:val="1"/>
        </w:numPr>
        <w:shd w:val="clear" w:color="auto" w:fill="FFFFFF"/>
        <w:spacing w:after="0" w:line="240" w:lineRule="auto"/>
        <w:ind w:left="230"/>
        <w:jc w:val="both"/>
        <w:rPr>
          <w:rFonts w:ascii="Times New Roman" w:eastAsia="Times New Roman" w:hAnsi="Times New Roman" w:cs="Times New Roman"/>
          <w:color w:val="000000" w:themeColor="text1"/>
          <w:sz w:val="32"/>
          <w:szCs w:val="32"/>
        </w:rPr>
      </w:pPr>
      <w:r w:rsidRPr="006944B5">
        <w:rPr>
          <w:rFonts w:ascii="Times New Roman" w:eastAsia="Times New Roman" w:hAnsi="Times New Roman" w:cs="Times New Roman"/>
          <w:color w:val="000000" w:themeColor="text1"/>
          <w:sz w:val="32"/>
          <w:szCs w:val="32"/>
        </w:rPr>
        <w:t>1K Resistors</w:t>
      </w:r>
    </w:p>
    <w:p w:rsidR="006944B5" w:rsidRPr="006944B5" w:rsidRDefault="006944B5" w:rsidP="006944B5">
      <w:pPr>
        <w:numPr>
          <w:ilvl w:val="0"/>
          <w:numId w:val="1"/>
        </w:numPr>
        <w:shd w:val="clear" w:color="auto" w:fill="FFFFFF"/>
        <w:spacing w:after="0" w:line="240" w:lineRule="auto"/>
        <w:ind w:left="230"/>
        <w:jc w:val="both"/>
        <w:rPr>
          <w:rFonts w:ascii="Times New Roman" w:eastAsia="Times New Roman" w:hAnsi="Times New Roman" w:cs="Times New Roman"/>
          <w:color w:val="000000" w:themeColor="text1"/>
          <w:sz w:val="32"/>
          <w:szCs w:val="32"/>
        </w:rPr>
      </w:pPr>
      <w:r w:rsidRPr="006944B5">
        <w:rPr>
          <w:rFonts w:ascii="Times New Roman" w:eastAsia="Times New Roman" w:hAnsi="Times New Roman" w:cs="Times New Roman"/>
          <w:color w:val="000000" w:themeColor="text1"/>
          <w:sz w:val="32"/>
          <w:szCs w:val="32"/>
        </w:rPr>
        <w:t>Breadboard</w:t>
      </w:r>
    </w:p>
    <w:p w:rsidR="006944B5" w:rsidRPr="006944B5" w:rsidRDefault="006944B5" w:rsidP="006944B5">
      <w:pPr>
        <w:numPr>
          <w:ilvl w:val="0"/>
          <w:numId w:val="1"/>
        </w:numPr>
        <w:shd w:val="clear" w:color="auto" w:fill="FFFFFF"/>
        <w:spacing w:after="0" w:line="240" w:lineRule="auto"/>
        <w:ind w:left="230"/>
        <w:jc w:val="both"/>
        <w:rPr>
          <w:rFonts w:ascii="Times New Roman" w:eastAsia="Times New Roman" w:hAnsi="Times New Roman" w:cs="Times New Roman"/>
          <w:color w:val="000000" w:themeColor="text1"/>
          <w:sz w:val="32"/>
          <w:szCs w:val="32"/>
        </w:rPr>
      </w:pPr>
      <w:r w:rsidRPr="006944B5">
        <w:rPr>
          <w:rFonts w:ascii="Times New Roman" w:eastAsia="Times New Roman" w:hAnsi="Times New Roman" w:cs="Times New Roman"/>
          <w:color w:val="000000" w:themeColor="text1"/>
          <w:sz w:val="32"/>
          <w:szCs w:val="32"/>
        </w:rPr>
        <w:t>Connecting wires</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 </w:t>
      </w:r>
    </w:p>
    <w:p w:rsidR="006944B5" w:rsidRPr="006944B5" w:rsidRDefault="006944B5" w:rsidP="006944B5">
      <w:pPr>
        <w:shd w:val="clear" w:color="auto" w:fill="FFFFFF"/>
        <w:spacing w:before="230" w:after="230" w:line="240" w:lineRule="auto"/>
        <w:jc w:val="both"/>
        <w:outlineLvl w:val="2"/>
        <w:rPr>
          <w:rFonts w:ascii="Times New Roman" w:eastAsia="Times New Roman" w:hAnsi="Times New Roman" w:cs="Times New Roman"/>
          <w:b/>
          <w:bCs/>
          <w:color w:val="222222"/>
          <w:sz w:val="30"/>
          <w:szCs w:val="30"/>
        </w:rPr>
      </w:pPr>
      <w:r w:rsidRPr="006944B5">
        <w:rPr>
          <w:rFonts w:ascii="Times New Roman" w:eastAsia="Times New Roman" w:hAnsi="Times New Roman" w:cs="Times New Roman"/>
          <w:b/>
          <w:bCs/>
          <w:color w:val="222222"/>
          <w:sz w:val="30"/>
          <w:szCs w:val="30"/>
        </w:rPr>
        <w:t>HC-SR04 Ultrasonic Sensor:</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000000" w:themeColor="text1"/>
          <w:sz w:val="32"/>
          <w:szCs w:val="32"/>
        </w:rPr>
      </w:pPr>
      <w:r w:rsidRPr="006944B5">
        <w:rPr>
          <w:rFonts w:ascii="Times New Roman" w:eastAsia="Times New Roman" w:hAnsi="Times New Roman" w:cs="Times New Roman"/>
          <w:color w:val="000000" w:themeColor="text1"/>
          <w:sz w:val="32"/>
          <w:szCs w:val="32"/>
        </w:rPr>
        <w:t>The </w:t>
      </w:r>
      <w:hyperlink r:id="rId6" w:history="1">
        <w:r w:rsidRPr="006944B5">
          <w:rPr>
            <w:rFonts w:ascii="Times New Roman" w:eastAsia="Times New Roman" w:hAnsi="Times New Roman" w:cs="Times New Roman"/>
            <w:color w:val="000000" w:themeColor="text1"/>
            <w:sz w:val="32"/>
            <w:szCs w:val="32"/>
          </w:rPr>
          <w:t>Ultrasonic Sensor</w:t>
        </w:r>
      </w:hyperlink>
      <w:r w:rsidRPr="006944B5">
        <w:rPr>
          <w:rFonts w:ascii="Times New Roman" w:eastAsia="Times New Roman" w:hAnsi="Times New Roman" w:cs="Times New Roman"/>
          <w:color w:val="000000" w:themeColor="text1"/>
          <w:sz w:val="32"/>
          <w:szCs w:val="32"/>
        </w:rPr>
        <w:t xml:space="preserve"> is used to measure the distance with high accuracy and stable readings. It can measure distance from 2cm to 400cm or from 1 inch to 13 feet.  It emits an ultrasound wave at the frequency of </w:t>
      </w:r>
      <w:proofErr w:type="gramStart"/>
      <w:r w:rsidRPr="006944B5">
        <w:rPr>
          <w:rFonts w:ascii="Times New Roman" w:eastAsia="Times New Roman" w:hAnsi="Times New Roman" w:cs="Times New Roman"/>
          <w:color w:val="000000" w:themeColor="text1"/>
          <w:sz w:val="32"/>
          <w:szCs w:val="32"/>
        </w:rPr>
        <w:t>40KHz</w:t>
      </w:r>
      <w:proofErr w:type="gramEnd"/>
      <w:r w:rsidRPr="006944B5">
        <w:rPr>
          <w:rFonts w:ascii="Times New Roman" w:eastAsia="Times New Roman" w:hAnsi="Times New Roman" w:cs="Times New Roman"/>
          <w:color w:val="000000" w:themeColor="text1"/>
          <w:sz w:val="32"/>
          <w:szCs w:val="32"/>
        </w:rPr>
        <w:t xml:space="preserve"> in the air and if the object will come in its way then it will bounce back to the sensor. By using that time which it takes to strike the object and comes back, you can calculate the distance.</w:t>
      </w:r>
    </w:p>
    <w:p w:rsidR="006944B5" w:rsidRPr="006944B5" w:rsidRDefault="006944B5" w:rsidP="006944B5">
      <w:pPr>
        <w:shd w:val="clear" w:color="auto" w:fill="FFFFFF"/>
        <w:spacing w:after="58" w:line="240" w:lineRule="auto"/>
        <w:jc w:val="both"/>
        <w:rPr>
          <w:rFonts w:ascii="Arial" w:eastAsia="Times New Roman" w:hAnsi="Arial" w:cs="Arial"/>
          <w:color w:val="555555"/>
          <w:sz w:val="16"/>
          <w:szCs w:val="16"/>
        </w:rPr>
      </w:pPr>
      <w:r>
        <w:rPr>
          <w:rFonts w:ascii="Arial" w:eastAsia="Times New Roman" w:hAnsi="Arial" w:cs="Arial"/>
          <w:noProof/>
          <w:color w:val="555555"/>
          <w:sz w:val="16"/>
          <w:szCs w:val="16"/>
        </w:rPr>
        <w:lastRenderedPageBreak/>
        <w:drawing>
          <wp:inline distT="0" distB="0" distL="0" distR="0">
            <wp:extent cx="6188710" cy="4118610"/>
            <wp:effectExtent l="19050" t="0" r="2540" b="0"/>
            <wp:docPr id="1" name="Picture 1" descr="Ultrasonic-Sensor-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Sensor-HC-SR04"/>
                    <pic:cNvPicPr>
                      <a:picLocks noChangeAspect="1" noChangeArrowheads="1"/>
                    </pic:cNvPicPr>
                  </pic:nvPicPr>
                  <pic:blipFill>
                    <a:blip r:embed="rId7"/>
                    <a:srcRect/>
                    <a:stretch>
                      <a:fillRect/>
                    </a:stretch>
                  </pic:blipFill>
                  <pic:spPr bwMode="auto">
                    <a:xfrm>
                      <a:off x="0" y="0"/>
                      <a:ext cx="6188710" cy="4118610"/>
                    </a:xfrm>
                    <a:prstGeom prst="rect">
                      <a:avLst/>
                    </a:prstGeom>
                    <a:noFill/>
                    <a:ln w="9525">
                      <a:noFill/>
                      <a:miter lim="800000"/>
                      <a:headEnd/>
                      <a:tailEnd/>
                    </a:ln>
                  </pic:spPr>
                </pic:pic>
              </a:graphicData>
            </a:graphic>
          </wp:inline>
        </w:drawing>
      </w:r>
    </w:p>
    <w:p w:rsidR="006944B5" w:rsidRPr="006944B5" w:rsidRDefault="006944B5" w:rsidP="006944B5">
      <w:pPr>
        <w:shd w:val="clear" w:color="auto" w:fill="FFFFFF"/>
        <w:spacing w:after="58" w:line="240" w:lineRule="auto"/>
        <w:jc w:val="both"/>
        <w:rPr>
          <w:rFonts w:ascii="Arial" w:eastAsia="Times New Roman" w:hAnsi="Arial" w:cs="Arial"/>
          <w:color w:val="000000" w:themeColor="text1"/>
          <w:sz w:val="32"/>
          <w:szCs w:val="32"/>
        </w:rPr>
      </w:pPr>
      <w:r w:rsidRPr="006944B5">
        <w:rPr>
          <w:rFonts w:ascii="Arial" w:eastAsia="Times New Roman" w:hAnsi="Arial" w:cs="Arial"/>
          <w:color w:val="000000" w:themeColor="text1"/>
          <w:sz w:val="32"/>
          <w:szCs w:val="32"/>
        </w:rPr>
        <w:t xml:space="preserve">The ultrasonic sensor has four pins. Two are VCC and GND which will be connected to the 5V and the GND of the </w:t>
      </w:r>
      <w:proofErr w:type="spellStart"/>
      <w:r w:rsidRPr="006944B5">
        <w:rPr>
          <w:rFonts w:ascii="Arial" w:eastAsia="Times New Roman" w:hAnsi="Arial" w:cs="Arial"/>
          <w:color w:val="000000" w:themeColor="text1"/>
          <w:sz w:val="32"/>
          <w:szCs w:val="32"/>
        </w:rPr>
        <w:t>Arduino</w:t>
      </w:r>
      <w:proofErr w:type="spellEnd"/>
      <w:r w:rsidRPr="006944B5">
        <w:rPr>
          <w:rFonts w:ascii="Arial" w:eastAsia="Times New Roman" w:hAnsi="Arial" w:cs="Arial"/>
          <w:color w:val="000000" w:themeColor="text1"/>
          <w:sz w:val="32"/>
          <w:szCs w:val="32"/>
        </w:rPr>
        <w:t xml:space="preserve"> while the other two pins are Trig and Echo pins which will be connected to any digital pins of the </w:t>
      </w:r>
      <w:proofErr w:type="spellStart"/>
      <w:r w:rsidRPr="006944B5">
        <w:rPr>
          <w:rFonts w:ascii="Arial" w:eastAsia="Times New Roman" w:hAnsi="Arial" w:cs="Arial"/>
          <w:color w:val="000000" w:themeColor="text1"/>
          <w:sz w:val="32"/>
          <w:szCs w:val="32"/>
        </w:rPr>
        <w:t>Arduino</w:t>
      </w:r>
      <w:proofErr w:type="spellEnd"/>
      <w:r w:rsidRPr="006944B5">
        <w:rPr>
          <w:rFonts w:ascii="Arial" w:eastAsia="Times New Roman" w:hAnsi="Arial" w:cs="Arial"/>
          <w:color w:val="000000" w:themeColor="text1"/>
          <w:sz w:val="32"/>
          <w:szCs w:val="32"/>
        </w:rPr>
        <w:t xml:space="preserve">. The trig pin will send the signal and the Echo pin will be used to receive the signal. To generate an ultrasound signal, you will have to make the Trig pin high for about 10us which will send </w:t>
      </w:r>
      <w:proofErr w:type="gramStart"/>
      <w:r w:rsidRPr="006944B5">
        <w:rPr>
          <w:rFonts w:ascii="Arial" w:eastAsia="Times New Roman" w:hAnsi="Arial" w:cs="Arial"/>
          <w:color w:val="000000" w:themeColor="text1"/>
          <w:sz w:val="32"/>
          <w:szCs w:val="32"/>
        </w:rPr>
        <w:t>a</w:t>
      </w:r>
      <w:proofErr w:type="gramEnd"/>
      <w:r w:rsidRPr="006944B5">
        <w:rPr>
          <w:rFonts w:ascii="Arial" w:eastAsia="Times New Roman" w:hAnsi="Arial" w:cs="Arial"/>
          <w:color w:val="000000" w:themeColor="text1"/>
          <w:sz w:val="32"/>
          <w:szCs w:val="32"/>
        </w:rPr>
        <w:t xml:space="preserve"> 8 cycle sonic burst at the speed of sound and after striking the object, it will be received by the Echo pin.</w:t>
      </w:r>
    </w:p>
    <w:p w:rsidR="006944B5" w:rsidRPr="006944B5" w:rsidRDefault="006944B5" w:rsidP="006944B5">
      <w:pPr>
        <w:shd w:val="clear" w:color="auto" w:fill="FFFFFF"/>
        <w:spacing w:after="58" w:line="240" w:lineRule="auto"/>
        <w:jc w:val="both"/>
        <w:rPr>
          <w:rFonts w:ascii="Arial" w:eastAsia="Times New Roman" w:hAnsi="Arial" w:cs="Arial"/>
          <w:color w:val="000000" w:themeColor="text1"/>
          <w:sz w:val="32"/>
          <w:szCs w:val="32"/>
        </w:rPr>
      </w:pPr>
      <w:r w:rsidRPr="006944B5">
        <w:rPr>
          <w:rFonts w:ascii="Arial" w:eastAsia="Times New Roman" w:hAnsi="Arial" w:cs="Arial"/>
          <w:color w:val="000000" w:themeColor="text1"/>
          <w:sz w:val="32"/>
          <w:szCs w:val="32"/>
        </w:rPr>
        <w:t>Further check below projects to properly understand the working of Ultrasonic sensor and to measure the distance of any object using it:  </w:t>
      </w:r>
    </w:p>
    <w:p w:rsidR="006944B5" w:rsidRPr="006944B5" w:rsidRDefault="006944B5" w:rsidP="006944B5">
      <w:pPr>
        <w:numPr>
          <w:ilvl w:val="0"/>
          <w:numId w:val="2"/>
        </w:numPr>
        <w:shd w:val="clear" w:color="auto" w:fill="FFFFFF"/>
        <w:spacing w:after="0" w:line="240" w:lineRule="auto"/>
        <w:ind w:left="230"/>
        <w:jc w:val="both"/>
        <w:rPr>
          <w:rFonts w:ascii="Arial" w:eastAsia="Times New Roman" w:hAnsi="Arial" w:cs="Arial"/>
          <w:color w:val="555555"/>
          <w:sz w:val="32"/>
          <w:szCs w:val="32"/>
        </w:rPr>
      </w:pPr>
      <w:hyperlink r:id="rId8" w:history="1">
        <w:proofErr w:type="spellStart"/>
        <w:r w:rsidRPr="006944B5">
          <w:rPr>
            <w:rFonts w:ascii="Arial" w:eastAsia="Times New Roman" w:hAnsi="Arial" w:cs="Arial"/>
            <w:color w:val="00ACEC"/>
            <w:sz w:val="32"/>
            <w:szCs w:val="32"/>
          </w:rPr>
          <w:t>Arduino</w:t>
        </w:r>
        <w:proofErr w:type="spellEnd"/>
        <w:r w:rsidRPr="006944B5">
          <w:rPr>
            <w:rFonts w:ascii="Arial" w:eastAsia="Times New Roman" w:hAnsi="Arial" w:cs="Arial"/>
            <w:color w:val="00ACEC"/>
            <w:sz w:val="32"/>
            <w:szCs w:val="32"/>
          </w:rPr>
          <w:t xml:space="preserve"> Based Distance Measurement using Ultrasonic Sensor</w:t>
        </w:r>
      </w:hyperlink>
    </w:p>
    <w:p w:rsidR="006944B5" w:rsidRPr="006944B5" w:rsidRDefault="006944B5" w:rsidP="006944B5">
      <w:pPr>
        <w:numPr>
          <w:ilvl w:val="0"/>
          <w:numId w:val="2"/>
        </w:numPr>
        <w:shd w:val="clear" w:color="auto" w:fill="FFFFFF"/>
        <w:spacing w:after="0" w:line="240" w:lineRule="auto"/>
        <w:ind w:left="230"/>
        <w:jc w:val="both"/>
        <w:rPr>
          <w:rFonts w:ascii="Arial" w:eastAsia="Times New Roman" w:hAnsi="Arial" w:cs="Arial"/>
          <w:color w:val="555555"/>
          <w:sz w:val="16"/>
          <w:szCs w:val="16"/>
        </w:rPr>
      </w:pPr>
      <w:hyperlink r:id="rId9" w:history="1">
        <w:r w:rsidRPr="006944B5">
          <w:rPr>
            <w:rFonts w:ascii="Arial" w:eastAsia="Times New Roman" w:hAnsi="Arial" w:cs="Arial"/>
            <w:color w:val="00ACEC"/>
            <w:sz w:val="32"/>
            <w:szCs w:val="32"/>
          </w:rPr>
          <w:t>Distance Measurement using HC-SR04 and AVR Microcontroller</w:t>
        </w:r>
      </w:hyperlink>
    </w:p>
    <w:p w:rsidR="006944B5" w:rsidRDefault="006944B5" w:rsidP="006944B5">
      <w:pPr>
        <w:shd w:val="clear" w:color="auto" w:fill="FFFFFF"/>
        <w:spacing w:after="58" w:line="240" w:lineRule="auto"/>
        <w:jc w:val="both"/>
        <w:rPr>
          <w:rFonts w:ascii="Arial" w:eastAsia="Times New Roman" w:hAnsi="Arial" w:cs="Arial"/>
          <w:color w:val="555555"/>
          <w:sz w:val="16"/>
          <w:szCs w:val="16"/>
        </w:rPr>
      </w:pPr>
      <w:r w:rsidRPr="006944B5">
        <w:rPr>
          <w:rFonts w:ascii="Arial" w:eastAsia="Times New Roman" w:hAnsi="Arial" w:cs="Arial"/>
          <w:color w:val="555555"/>
          <w:sz w:val="16"/>
          <w:szCs w:val="16"/>
        </w:rPr>
        <w:t> </w:t>
      </w:r>
    </w:p>
    <w:p w:rsidR="006944B5" w:rsidRPr="006944B5" w:rsidRDefault="006944B5" w:rsidP="006944B5">
      <w:pPr>
        <w:shd w:val="clear" w:color="auto" w:fill="FFFFFF"/>
        <w:spacing w:after="58" w:line="240" w:lineRule="auto"/>
        <w:jc w:val="both"/>
        <w:rPr>
          <w:rFonts w:ascii="Arial" w:eastAsia="Times New Roman" w:hAnsi="Arial" w:cs="Arial"/>
          <w:color w:val="555555"/>
          <w:sz w:val="16"/>
          <w:szCs w:val="16"/>
        </w:rPr>
      </w:pPr>
    </w:p>
    <w:p w:rsidR="006944B5" w:rsidRPr="006944B5" w:rsidRDefault="006944B5" w:rsidP="006944B5">
      <w:pPr>
        <w:shd w:val="clear" w:color="auto" w:fill="FFFFFF"/>
        <w:spacing w:before="230" w:after="230" w:line="240" w:lineRule="auto"/>
        <w:jc w:val="both"/>
        <w:outlineLvl w:val="2"/>
        <w:rPr>
          <w:rFonts w:ascii="Times New Roman" w:eastAsia="Times New Roman" w:hAnsi="Times New Roman" w:cs="Times New Roman"/>
          <w:b/>
          <w:bCs/>
          <w:color w:val="000000" w:themeColor="text1"/>
          <w:sz w:val="30"/>
          <w:szCs w:val="30"/>
        </w:rPr>
      </w:pPr>
      <w:r w:rsidRPr="006944B5">
        <w:rPr>
          <w:rFonts w:ascii="Times New Roman" w:eastAsia="Times New Roman" w:hAnsi="Times New Roman" w:cs="Times New Roman"/>
          <w:b/>
          <w:bCs/>
          <w:color w:val="222222"/>
          <w:sz w:val="30"/>
          <w:szCs w:val="30"/>
        </w:rPr>
        <w:lastRenderedPageBreak/>
        <w:t>ESP8266 Wi-Fi Module:</w:t>
      </w:r>
    </w:p>
    <w:p w:rsidR="006944B5" w:rsidRPr="0098534B" w:rsidRDefault="006944B5" w:rsidP="006944B5">
      <w:pPr>
        <w:shd w:val="clear" w:color="auto" w:fill="FFFFFF"/>
        <w:spacing w:after="58" w:line="240" w:lineRule="auto"/>
        <w:jc w:val="both"/>
        <w:rPr>
          <w:rFonts w:ascii="Calibri" w:eastAsia="Times New Roman" w:hAnsi="Calibri" w:cs="Calibri"/>
          <w:color w:val="000000" w:themeColor="text1"/>
          <w:sz w:val="32"/>
          <w:szCs w:val="32"/>
        </w:rPr>
      </w:pPr>
      <w:r w:rsidRPr="006944B5">
        <w:rPr>
          <w:rFonts w:ascii="Calibri" w:eastAsia="Times New Roman" w:hAnsi="Calibri" w:cs="Calibri"/>
          <w:color w:val="000000" w:themeColor="text1"/>
          <w:sz w:val="32"/>
          <w:szCs w:val="32"/>
        </w:rPr>
        <w:t>ESP8266 is a Wi-Fi module which will give your projects </w:t>
      </w:r>
      <w:r w:rsidRPr="0098534B">
        <w:rPr>
          <w:rFonts w:ascii="Calibri" w:eastAsia="Times New Roman" w:hAnsi="Calibri" w:cs="Calibri"/>
          <w:b/>
          <w:bCs/>
          <w:color w:val="000000" w:themeColor="text1"/>
          <w:sz w:val="32"/>
          <w:szCs w:val="32"/>
        </w:rPr>
        <w:t>access to Wi-Fi or internet</w:t>
      </w:r>
      <w:r w:rsidRPr="006944B5">
        <w:rPr>
          <w:rFonts w:ascii="Calibri" w:eastAsia="Times New Roman" w:hAnsi="Calibri" w:cs="Calibri"/>
          <w:color w:val="000000" w:themeColor="text1"/>
          <w:sz w:val="32"/>
          <w:szCs w:val="32"/>
        </w:rPr>
        <w:t>. It is a very cheap device but it will make your projects very powerful. It can communicate with any microcontroller and make the projects wireless. It is in the list of most leading devices in the IOT platform. It runs on 3.3V and if you will give it 5V then it will get damage</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000000" w:themeColor="text1"/>
          <w:sz w:val="32"/>
          <w:szCs w:val="32"/>
        </w:rPr>
      </w:pPr>
      <w:r w:rsidRPr="006944B5">
        <w:rPr>
          <w:rFonts w:ascii="Times New Roman" w:eastAsia="Times New Roman" w:hAnsi="Times New Roman" w:cs="Times New Roman"/>
          <w:color w:val="000000" w:themeColor="text1"/>
          <w:sz w:val="32"/>
          <w:szCs w:val="32"/>
        </w:rPr>
        <w:t xml:space="preserve">The ESP8266 has 8 pins; the VCC and CH-PD will be connected to the 3.3V to enable the </w:t>
      </w:r>
      <w:proofErr w:type="spellStart"/>
      <w:r w:rsidRPr="006944B5">
        <w:rPr>
          <w:rFonts w:ascii="Times New Roman" w:eastAsia="Times New Roman" w:hAnsi="Times New Roman" w:cs="Times New Roman"/>
          <w:color w:val="000000" w:themeColor="text1"/>
          <w:sz w:val="32"/>
          <w:szCs w:val="32"/>
        </w:rPr>
        <w:t>wifi</w:t>
      </w:r>
      <w:proofErr w:type="spellEnd"/>
      <w:r w:rsidRPr="006944B5">
        <w:rPr>
          <w:rFonts w:ascii="Times New Roman" w:eastAsia="Times New Roman" w:hAnsi="Times New Roman" w:cs="Times New Roman"/>
          <w:color w:val="000000" w:themeColor="text1"/>
          <w:sz w:val="32"/>
          <w:szCs w:val="32"/>
        </w:rPr>
        <w:t>. The TX and RX pins will be responsible for the </w:t>
      </w:r>
      <w:hyperlink r:id="rId10" w:history="1">
        <w:r w:rsidRPr="0098534B">
          <w:rPr>
            <w:rFonts w:ascii="Times New Roman" w:eastAsia="Times New Roman" w:hAnsi="Times New Roman" w:cs="Times New Roman"/>
            <w:color w:val="000000" w:themeColor="text1"/>
            <w:sz w:val="32"/>
            <w:szCs w:val="32"/>
            <w:u w:val="single"/>
          </w:rPr>
          <w:t xml:space="preserve">communication of ESP8266 with the </w:t>
        </w:r>
        <w:proofErr w:type="spellStart"/>
        <w:r w:rsidRPr="0098534B">
          <w:rPr>
            <w:rFonts w:ascii="Times New Roman" w:eastAsia="Times New Roman" w:hAnsi="Times New Roman" w:cs="Times New Roman"/>
            <w:color w:val="000000" w:themeColor="text1"/>
            <w:sz w:val="32"/>
            <w:szCs w:val="32"/>
            <w:u w:val="single"/>
          </w:rPr>
          <w:t>Arduino</w:t>
        </w:r>
        <w:proofErr w:type="spellEnd"/>
      </w:hyperlink>
      <w:r w:rsidRPr="006944B5">
        <w:rPr>
          <w:rFonts w:ascii="Times New Roman" w:eastAsia="Times New Roman" w:hAnsi="Times New Roman" w:cs="Times New Roman"/>
          <w:color w:val="000000" w:themeColor="text1"/>
          <w:sz w:val="32"/>
          <w:szCs w:val="32"/>
        </w:rPr>
        <w:t>. The RX pin works on 3.3V so you will have to make a voltage divider for it as we made in our project.</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 </w:t>
      </w:r>
    </w:p>
    <w:p w:rsidR="006944B5" w:rsidRPr="006944B5" w:rsidRDefault="006944B5" w:rsidP="006944B5">
      <w:pPr>
        <w:shd w:val="clear" w:color="auto" w:fill="FFFFFF"/>
        <w:spacing w:before="230" w:after="230" w:line="240" w:lineRule="auto"/>
        <w:jc w:val="both"/>
        <w:outlineLvl w:val="2"/>
        <w:rPr>
          <w:rFonts w:ascii="Times New Roman" w:eastAsia="Times New Roman" w:hAnsi="Times New Roman" w:cs="Times New Roman"/>
          <w:b/>
          <w:bCs/>
          <w:color w:val="222222"/>
          <w:sz w:val="32"/>
          <w:szCs w:val="32"/>
        </w:rPr>
      </w:pPr>
      <w:r w:rsidRPr="006944B5">
        <w:rPr>
          <w:rFonts w:ascii="Times New Roman" w:eastAsia="Times New Roman" w:hAnsi="Times New Roman" w:cs="Times New Roman"/>
          <w:b/>
          <w:bCs/>
          <w:color w:val="222222"/>
          <w:sz w:val="32"/>
          <w:szCs w:val="32"/>
        </w:rPr>
        <w:t>Circuit Diagram and Explanation:</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000000" w:themeColor="text1"/>
          <w:sz w:val="32"/>
          <w:szCs w:val="32"/>
        </w:rPr>
      </w:pPr>
      <w:r w:rsidRPr="006944B5">
        <w:rPr>
          <w:rFonts w:ascii="Times New Roman" w:eastAsia="Times New Roman" w:hAnsi="Times New Roman" w:cs="Times New Roman"/>
          <w:color w:val="000000" w:themeColor="text1"/>
          <w:sz w:val="32"/>
          <w:szCs w:val="32"/>
        </w:rPr>
        <w:t xml:space="preserve">First of all we will connect the ESP8266 with the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ESP8266 runs on 3.3V and if you will give it 5V from the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then it won’t work properly and it may get damage. Connect the VCC and the CH_PD to the 3.3V pin of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The RX pin of ESP8266 works on 3.3V and it will not communicate with the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when we will connect it directly to the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So, we will have to make a voltage divider for it. Three 1k resistors connected in series will do the work for us. Connect the RX to the pin 11 of the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through the resistors as shown in the figure below and also the TX of the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to the pin 10 of the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000000" w:themeColor="text1"/>
          <w:sz w:val="32"/>
          <w:szCs w:val="32"/>
        </w:rPr>
      </w:pPr>
      <w:r w:rsidRPr="006944B5">
        <w:rPr>
          <w:rFonts w:ascii="Times New Roman" w:eastAsia="Times New Roman" w:hAnsi="Times New Roman" w:cs="Times New Roman"/>
          <w:color w:val="000000" w:themeColor="text1"/>
          <w:sz w:val="32"/>
          <w:szCs w:val="32"/>
        </w:rPr>
        <w:t xml:space="preserve">Now it’s time to connect the HC-SR04 ultrasonic sensor with the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Connections of the ultrasonic sensor with the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are very simple. Connect the VCC and the ground of the ultrasonic sensor to the 5V and the ground of the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Then connect the TRIG and ECHO pin of ultrasonic sensor to the pin 8 and 9 of the </w:t>
      </w:r>
      <w:proofErr w:type="spellStart"/>
      <w:r w:rsidRPr="006944B5">
        <w:rPr>
          <w:rFonts w:ascii="Times New Roman" w:eastAsia="Times New Roman" w:hAnsi="Times New Roman" w:cs="Times New Roman"/>
          <w:color w:val="000000" w:themeColor="text1"/>
          <w:sz w:val="32"/>
          <w:szCs w:val="32"/>
        </w:rPr>
        <w:t>Arduino</w:t>
      </w:r>
      <w:proofErr w:type="spellEnd"/>
      <w:r w:rsidRPr="006944B5">
        <w:rPr>
          <w:rFonts w:ascii="Times New Roman" w:eastAsia="Times New Roman" w:hAnsi="Times New Roman" w:cs="Times New Roman"/>
          <w:color w:val="000000" w:themeColor="text1"/>
          <w:sz w:val="32"/>
          <w:szCs w:val="32"/>
        </w:rPr>
        <w:t xml:space="preserve"> respectively.</w:t>
      </w:r>
    </w:p>
    <w:p w:rsidR="006944B5" w:rsidRPr="006944B5" w:rsidRDefault="006944B5" w:rsidP="006944B5">
      <w:pPr>
        <w:shd w:val="clear" w:color="auto" w:fill="FFFFFF"/>
        <w:spacing w:after="0" w:line="240" w:lineRule="auto"/>
        <w:jc w:val="both"/>
        <w:rPr>
          <w:ins w:id="1" w:author="Unknown"/>
          <w:rFonts w:ascii="Times New Roman" w:eastAsia="Times New Roman" w:hAnsi="Times New Roman" w:cs="Times New Roman"/>
          <w:color w:val="555555"/>
          <w:sz w:val="32"/>
          <w:szCs w:val="32"/>
        </w:rPr>
      </w:pPr>
      <w:ins w:id="2" w:author="Unknown">
        <w:r w:rsidRPr="006944B5">
          <w:rPr>
            <w:rFonts w:ascii="Times New Roman" w:eastAsia="Times New Roman" w:hAnsi="Times New Roman" w:cs="Times New Roman"/>
            <w:color w:val="555555"/>
            <w:sz w:val="32"/>
            <w:szCs w:val="32"/>
          </w:rPr>
          <w:lastRenderedPageBreak/>
          <w:t> </w:t>
        </w:r>
      </w:ins>
      <w:r w:rsidRPr="0098534B">
        <w:rPr>
          <w:rFonts w:ascii="Times New Roman" w:eastAsia="Times New Roman" w:hAnsi="Times New Roman" w:cs="Times New Roman"/>
          <w:noProof/>
          <w:color w:val="00ACEC"/>
          <w:sz w:val="32"/>
          <w:szCs w:val="32"/>
        </w:rPr>
        <w:drawing>
          <wp:inline distT="0" distB="0" distL="0" distR="0">
            <wp:extent cx="10906760" cy="6722745"/>
            <wp:effectExtent l="19050" t="0" r="8890" b="0"/>
            <wp:docPr id="3" name="Picture 3" descr="Arduino Garbage Monitoring Circuit Diagra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Garbage Monitoring Circuit Diagram">
                      <a:hlinkClick r:id="rId11" tgtFrame="&quot;_blank&quot;"/>
                    </pic:cNvPr>
                    <pic:cNvPicPr>
                      <a:picLocks noChangeAspect="1" noChangeArrowheads="1"/>
                    </pic:cNvPicPr>
                  </pic:nvPicPr>
                  <pic:blipFill>
                    <a:blip r:embed="rId12"/>
                    <a:srcRect/>
                    <a:stretch>
                      <a:fillRect/>
                    </a:stretch>
                  </pic:blipFill>
                  <pic:spPr bwMode="auto">
                    <a:xfrm>
                      <a:off x="0" y="0"/>
                      <a:ext cx="10906760" cy="6722745"/>
                    </a:xfrm>
                    <a:prstGeom prst="rect">
                      <a:avLst/>
                    </a:prstGeom>
                    <a:noFill/>
                    <a:ln w="9525">
                      <a:noFill/>
                      <a:miter lim="800000"/>
                      <a:headEnd/>
                      <a:tailEnd/>
                    </a:ln>
                  </pic:spPr>
                </pic:pic>
              </a:graphicData>
            </a:graphic>
          </wp:inline>
        </w:drawing>
      </w:r>
    </w:p>
    <w:p w:rsidR="006944B5" w:rsidRPr="006944B5" w:rsidRDefault="006944B5" w:rsidP="006944B5">
      <w:pPr>
        <w:shd w:val="clear" w:color="auto" w:fill="FFFFFF"/>
        <w:spacing w:after="58" w:line="240" w:lineRule="auto"/>
        <w:jc w:val="both"/>
        <w:rPr>
          <w:ins w:id="3" w:author="Unknown"/>
          <w:rFonts w:ascii="Times New Roman" w:eastAsia="Times New Roman" w:hAnsi="Times New Roman" w:cs="Times New Roman"/>
          <w:color w:val="555555"/>
          <w:sz w:val="32"/>
          <w:szCs w:val="32"/>
        </w:rPr>
      </w:pPr>
      <w:ins w:id="4" w:author="Unknown">
        <w:r w:rsidRPr="006944B5">
          <w:rPr>
            <w:rFonts w:ascii="Times New Roman" w:eastAsia="Times New Roman" w:hAnsi="Times New Roman" w:cs="Times New Roman"/>
            <w:color w:val="555555"/>
            <w:sz w:val="32"/>
            <w:szCs w:val="32"/>
          </w:rPr>
          <w:t> </w:t>
        </w:r>
      </w:ins>
    </w:p>
    <w:p w:rsidR="006944B5" w:rsidRPr="006944B5" w:rsidRDefault="006944B5" w:rsidP="006944B5">
      <w:pPr>
        <w:shd w:val="clear" w:color="auto" w:fill="FFFFFF"/>
        <w:spacing w:before="230" w:after="230" w:line="240" w:lineRule="auto"/>
        <w:jc w:val="both"/>
        <w:outlineLvl w:val="2"/>
        <w:rPr>
          <w:rFonts w:ascii="Times New Roman" w:eastAsia="Times New Roman" w:hAnsi="Times New Roman" w:cs="Times New Roman"/>
          <w:b/>
          <w:bCs/>
          <w:color w:val="222222"/>
          <w:sz w:val="32"/>
          <w:szCs w:val="32"/>
        </w:rPr>
      </w:pPr>
      <w:r w:rsidRPr="006944B5">
        <w:rPr>
          <w:rFonts w:ascii="Times New Roman" w:eastAsia="Times New Roman" w:hAnsi="Times New Roman" w:cs="Times New Roman"/>
          <w:b/>
          <w:bCs/>
          <w:color w:val="222222"/>
          <w:sz w:val="32"/>
          <w:szCs w:val="32"/>
        </w:rPr>
        <w:t>Code Explanation:</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 xml:space="preserve">Before uploading the code, make sure that you are connected to the Wi-Fi of your ESP8266 device. You can check the full code in Code section </w:t>
      </w:r>
      <w:r w:rsidRPr="006944B5">
        <w:rPr>
          <w:rFonts w:ascii="Times New Roman" w:eastAsia="Times New Roman" w:hAnsi="Times New Roman" w:cs="Times New Roman"/>
          <w:color w:val="555555"/>
          <w:sz w:val="32"/>
          <w:szCs w:val="32"/>
        </w:rPr>
        <w:lastRenderedPageBreak/>
        <w:t>below, code has been well explained by the comments, further we have also explained some important functions below.</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 </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 xml:space="preserve">The </w:t>
      </w:r>
      <w:proofErr w:type="spellStart"/>
      <w:r w:rsidRPr="006944B5">
        <w:rPr>
          <w:rFonts w:ascii="Times New Roman" w:eastAsia="Times New Roman" w:hAnsi="Times New Roman" w:cs="Times New Roman"/>
          <w:color w:val="555555"/>
          <w:sz w:val="32"/>
          <w:szCs w:val="32"/>
        </w:rPr>
        <w:t>Arduino</w:t>
      </w:r>
      <w:proofErr w:type="spellEnd"/>
      <w:r w:rsidRPr="006944B5">
        <w:rPr>
          <w:rFonts w:ascii="Times New Roman" w:eastAsia="Times New Roman" w:hAnsi="Times New Roman" w:cs="Times New Roman"/>
          <w:color w:val="555555"/>
          <w:sz w:val="32"/>
          <w:szCs w:val="32"/>
        </w:rPr>
        <w:t xml:space="preserve"> will first read the Ultrasonic Sensor. It will send </w:t>
      </w:r>
      <w:proofErr w:type="gramStart"/>
      <w:r w:rsidRPr="006944B5">
        <w:rPr>
          <w:rFonts w:ascii="Times New Roman" w:eastAsia="Times New Roman" w:hAnsi="Times New Roman" w:cs="Times New Roman"/>
          <w:color w:val="555555"/>
          <w:sz w:val="32"/>
          <w:szCs w:val="32"/>
        </w:rPr>
        <w:t>a</w:t>
      </w:r>
      <w:proofErr w:type="gramEnd"/>
      <w:r w:rsidRPr="006944B5">
        <w:rPr>
          <w:rFonts w:ascii="Times New Roman" w:eastAsia="Times New Roman" w:hAnsi="Times New Roman" w:cs="Times New Roman"/>
          <w:color w:val="555555"/>
          <w:sz w:val="32"/>
          <w:szCs w:val="32"/>
        </w:rPr>
        <w:t xml:space="preserve"> ultrasonic signal at the speed of sound when we will make the TRIG pin high for 10us. The signal will comeback after striking the object and we will store the travel time duration in the variable named </w:t>
      </w:r>
      <w:r w:rsidRPr="0098534B">
        <w:rPr>
          <w:rFonts w:ascii="Times New Roman" w:eastAsia="Times New Roman" w:hAnsi="Times New Roman" w:cs="Times New Roman"/>
          <w:i/>
          <w:iCs/>
          <w:color w:val="555555"/>
          <w:sz w:val="32"/>
          <w:szCs w:val="32"/>
        </w:rPr>
        <w:t>duration</w:t>
      </w:r>
      <w:r w:rsidRPr="006944B5">
        <w:rPr>
          <w:rFonts w:ascii="Times New Roman" w:eastAsia="Times New Roman" w:hAnsi="Times New Roman" w:cs="Times New Roman"/>
          <w:color w:val="555555"/>
          <w:sz w:val="32"/>
          <w:szCs w:val="32"/>
        </w:rPr>
        <w:t>. Then we will calculate the distance of object (garbage in our case) by applying a formula and will store it in the variable named </w:t>
      </w:r>
      <w:r w:rsidRPr="0098534B">
        <w:rPr>
          <w:rFonts w:ascii="Times New Roman" w:eastAsia="Times New Roman" w:hAnsi="Times New Roman" w:cs="Times New Roman"/>
          <w:i/>
          <w:iCs/>
          <w:color w:val="555555"/>
          <w:sz w:val="32"/>
          <w:szCs w:val="32"/>
        </w:rPr>
        <w:t>distance</w:t>
      </w:r>
      <w:r w:rsidRPr="006944B5">
        <w:rPr>
          <w:rFonts w:ascii="Times New Roman" w:eastAsia="Times New Roman" w:hAnsi="Times New Roman" w:cs="Times New Roman"/>
          <w:color w:val="555555"/>
          <w:sz w:val="32"/>
          <w:szCs w:val="32"/>
        </w:rPr>
        <w:t>.</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proofErr w:type="spellStart"/>
      <w:proofErr w:type="gramStart"/>
      <w:r w:rsidRPr="006944B5">
        <w:rPr>
          <w:rFonts w:ascii="Times New Roman" w:eastAsia="Times New Roman" w:hAnsi="Times New Roman" w:cs="Times New Roman"/>
          <w:color w:val="333333"/>
          <w:sz w:val="32"/>
          <w:szCs w:val="32"/>
        </w:rPr>
        <w:t>digitalWrite</w:t>
      </w:r>
      <w:proofErr w:type="spellEnd"/>
      <w:r w:rsidRPr="006944B5">
        <w:rPr>
          <w:rFonts w:ascii="Times New Roman" w:eastAsia="Times New Roman" w:hAnsi="Times New Roman" w:cs="Times New Roman"/>
          <w:color w:val="333333"/>
          <w:sz w:val="32"/>
          <w:szCs w:val="32"/>
        </w:rPr>
        <w:t>(</w:t>
      </w:r>
      <w:proofErr w:type="spellStart"/>
      <w:proofErr w:type="gramEnd"/>
      <w:r w:rsidRPr="006944B5">
        <w:rPr>
          <w:rFonts w:ascii="Times New Roman" w:eastAsia="Times New Roman" w:hAnsi="Times New Roman" w:cs="Times New Roman"/>
          <w:color w:val="333333"/>
          <w:sz w:val="32"/>
          <w:szCs w:val="32"/>
        </w:rPr>
        <w:t>trigPin</w:t>
      </w:r>
      <w:proofErr w:type="spellEnd"/>
      <w:r w:rsidRPr="006944B5">
        <w:rPr>
          <w:rFonts w:ascii="Times New Roman" w:eastAsia="Times New Roman" w:hAnsi="Times New Roman" w:cs="Times New Roman"/>
          <w:color w:val="333333"/>
          <w:sz w:val="32"/>
          <w:szCs w:val="32"/>
        </w:rPr>
        <w:t>, LOW);</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proofErr w:type="spellStart"/>
      <w:proofErr w:type="gramStart"/>
      <w:r w:rsidRPr="006944B5">
        <w:rPr>
          <w:rFonts w:ascii="Times New Roman" w:eastAsia="Times New Roman" w:hAnsi="Times New Roman" w:cs="Times New Roman"/>
          <w:color w:val="333333"/>
          <w:sz w:val="32"/>
          <w:szCs w:val="32"/>
        </w:rPr>
        <w:t>delayMicroseconds</w:t>
      </w:r>
      <w:proofErr w:type="spellEnd"/>
      <w:r w:rsidRPr="006944B5">
        <w:rPr>
          <w:rFonts w:ascii="Times New Roman" w:eastAsia="Times New Roman" w:hAnsi="Times New Roman" w:cs="Times New Roman"/>
          <w:color w:val="333333"/>
          <w:sz w:val="32"/>
          <w:szCs w:val="32"/>
        </w:rPr>
        <w:t>(</w:t>
      </w:r>
      <w:proofErr w:type="gramEnd"/>
      <w:r w:rsidRPr="006944B5">
        <w:rPr>
          <w:rFonts w:ascii="Times New Roman" w:eastAsia="Times New Roman" w:hAnsi="Times New Roman" w:cs="Times New Roman"/>
          <w:color w:val="333333"/>
          <w:sz w:val="32"/>
          <w:szCs w:val="32"/>
        </w:rPr>
        <w:t>2);</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proofErr w:type="spellStart"/>
      <w:proofErr w:type="gramStart"/>
      <w:r w:rsidRPr="006944B5">
        <w:rPr>
          <w:rFonts w:ascii="Times New Roman" w:eastAsia="Times New Roman" w:hAnsi="Times New Roman" w:cs="Times New Roman"/>
          <w:color w:val="333333"/>
          <w:sz w:val="32"/>
          <w:szCs w:val="32"/>
        </w:rPr>
        <w:t>digitalWrite</w:t>
      </w:r>
      <w:proofErr w:type="spellEnd"/>
      <w:r w:rsidRPr="006944B5">
        <w:rPr>
          <w:rFonts w:ascii="Times New Roman" w:eastAsia="Times New Roman" w:hAnsi="Times New Roman" w:cs="Times New Roman"/>
          <w:color w:val="333333"/>
          <w:sz w:val="32"/>
          <w:szCs w:val="32"/>
        </w:rPr>
        <w:t>(</w:t>
      </w:r>
      <w:proofErr w:type="spellStart"/>
      <w:proofErr w:type="gramEnd"/>
      <w:r w:rsidRPr="006944B5">
        <w:rPr>
          <w:rFonts w:ascii="Times New Roman" w:eastAsia="Times New Roman" w:hAnsi="Times New Roman" w:cs="Times New Roman"/>
          <w:color w:val="333333"/>
          <w:sz w:val="32"/>
          <w:szCs w:val="32"/>
        </w:rPr>
        <w:t>trigPin</w:t>
      </w:r>
      <w:proofErr w:type="spellEnd"/>
      <w:r w:rsidRPr="006944B5">
        <w:rPr>
          <w:rFonts w:ascii="Times New Roman" w:eastAsia="Times New Roman" w:hAnsi="Times New Roman" w:cs="Times New Roman"/>
          <w:color w:val="333333"/>
          <w:sz w:val="32"/>
          <w:szCs w:val="32"/>
        </w:rPr>
        <w:t>, HIGH);</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proofErr w:type="spellStart"/>
      <w:proofErr w:type="gramStart"/>
      <w:r w:rsidRPr="006944B5">
        <w:rPr>
          <w:rFonts w:ascii="Times New Roman" w:eastAsia="Times New Roman" w:hAnsi="Times New Roman" w:cs="Times New Roman"/>
          <w:color w:val="333333"/>
          <w:sz w:val="32"/>
          <w:szCs w:val="32"/>
        </w:rPr>
        <w:t>delayMicroseconds</w:t>
      </w:r>
      <w:proofErr w:type="spellEnd"/>
      <w:r w:rsidRPr="006944B5">
        <w:rPr>
          <w:rFonts w:ascii="Times New Roman" w:eastAsia="Times New Roman" w:hAnsi="Times New Roman" w:cs="Times New Roman"/>
          <w:color w:val="333333"/>
          <w:sz w:val="32"/>
          <w:szCs w:val="32"/>
        </w:rPr>
        <w:t>(</w:t>
      </w:r>
      <w:proofErr w:type="gramEnd"/>
      <w:r w:rsidRPr="006944B5">
        <w:rPr>
          <w:rFonts w:ascii="Times New Roman" w:eastAsia="Times New Roman" w:hAnsi="Times New Roman" w:cs="Times New Roman"/>
          <w:color w:val="333333"/>
          <w:sz w:val="32"/>
          <w:szCs w:val="32"/>
        </w:rPr>
        <w:t>10);</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proofErr w:type="spellStart"/>
      <w:proofErr w:type="gramStart"/>
      <w:r w:rsidRPr="006944B5">
        <w:rPr>
          <w:rFonts w:ascii="Times New Roman" w:eastAsia="Times New Roman" w:hAnsi="Times New Roman" w:cs="Times New Roman"/>
          <w:color w:val="333333"/>
          <w:sz w:val="32"/>
          <w:szCs w:val="32"/>
        </w:rPr>
        <w:t>digitalWrite</w:t>
      </w:r>
      <w:proofErr w:type="spellEnd"/>
      <w:r w:rsidRPr="006944B5">
        <w:rPr>
          <w:rFonts w:ascii="Times New Roman" w:eastAsia="Times New Roman" w:hAnsi="Times New Roman" w:cs="Times New Roman"/>
          <w:color w:val="333333"/>
          <w:sz w:val="32"/>
          <w:szCs w:val="32"/>
        </w:rPr>
        <w:t>(</w:t>
      </w:r>
      <w:proofErr w:type="spellStart"/>
      <w:proofErr w:type="gramEnd"/>
      <w:r w:rsidRPr="006944B5">
        <w:rPr>
          <w:rFonts w:ascii="Times New Roman" w:eastAsia="Times New Roman" w:hAnsi="Times New Roman" w:cs="Times New Roman"/>
          <w:color w:val="333333"/>
          <w:sz w:val="32"/>
          <w:szCs w:val="32"/>
        </w:rPr>
        <w:t>trigPin</w:t>
      </w:r>
      <w:proofErr w:type="spellEnd"/>
      <w:r w:rsidRPr="006944B5">
        <w:rPr>
          <w:rFonts w:ascii="Times New Roman" w:eastAsia="Times New Roman" w:hAnsi="Times New Roman" w:cs="Times New Roman"/>
          <w:color w:val="333333"/>
          <w:sz w:val="32"/>
          <w:szCs w:val="32"/>
        </w:rPr>
        <w:t xml:space="preserve">, LOW);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proofErr w:type="gramStart"/>
      <w:r w:rsidRPr="006944B5">
        <w:rPr>
          <w:rFonts w:ascii="Times New Roman" w:eastAsia="Times New Roman" w:hAnsi="Times New Roman" w:cs="Times New Roman"/>
          <w:color w:val="333333"/>
          <w:sz w:val="32"/>
          <w:szCs w:val="32"/>
        </w:rPr>
        <w:t>duration</w:t>
      </w:r>
      <w:proofErr w:type="gramEnd"/>
      <w:r w:rsidRPr="006944B5">
        <w:rPr>
          <w:rFonts w:ascii="Times New Roman" w:eastAsia="Times New Roman" w:hAnsi="Times New Roman" w:cs="Times New Roman"/>
          <w:color w:val="333333"/>
          <w:sz w:val="32"/>
          <w:szCs w:val="32"/>
        </w:rPr>
        <w:t xml:space="preserve"> = </w:t>
      </w:r>
      <w:proofErr w:type="spellStart"/>
      <w:r w:rsidRPr="006944B5">
        <w:rPr>
          <w:rFonts w:ascii="Times New Roman" w:eastAsia="Times New Roman" w:hAnsi="Times New Roman" w:cs="Times New Roman"/>
          <w:color w:val="333333"/>
          <w:sz w:val="32"/>
          <w:szCs w:val="32"/>
        </w:rPr>
        <w:t>pulseIn</w:t>
      </w:r>
      <w:proofErr w:type="spellEnd"/>
      <w:r w:rsidRPr="006944B5">
        <w:rPr>
          <w:rFonts w:ascii="Times New Roman" w:eastAsia="Times New Roman" w:hAnsi="Times New Roman" w:cs="Times New Roman"/>
          <w:color w:val="333333"/>
          <w:sz w:val="32"/>
          <w:szCs w:val="32"/>
        </w:rPr>
        <w:t>(</w:t>
      </w:r>
      <w:proofErr w:type="spellStart"/>
      <w:r w:rsidRPr="006944B5">
        <w:rPr>
          <w:rFonts w:ascii="Times New Roman" w:eastAsia="Times New Roman" w:hAnsi="Times New Roman" w:cs="Times New Roman"/>
          <w:color w:val="333333"/>
          <w:sz w:val="32"/>
          <w:szCs w:val="32"/>
        </w:rPr>
        <w:t>echoPin</w:t>
      </w:r>
      <w:proofErr w:type="spellEnd"/>
      <w:r w:rsidRPr="006944B5">
        <w:rPr>
          <w:rFonts w:ascii="Times New Roman" w:eastAsia="Times New Roman" w:hAnsi="Times New Roman" w:cs="Times New Roman"/>
          <w:color w:val="333333"/>
          <w:sz w:val="32"/>
          <w:szCs w:val="32"/>
        </w:rPr>
        <w:t>, HIGH);</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proofErr w:type="gramStart"/>
      <w:r w:rsidRPr="006944B5">
        <w:rPr>
          <w:rFonts w:ascii="Times New Roman" w:eastAsia="Times New Roman" w:hAnsi="Times New Roman" w:cs="Times New Roman"/>
          <w:color w:val="333333"/>
          <w:sz w:val="32"/>
          <w:szCs w:val="32"/>
        </w:rPr>
        <w:t>distance</w:t>
      </w:r>
      <w:proofErr w:type="gramEnd"/>
      <w:r w:rsidRPr="006944B5">
        <w:rPr>
          <w:rFonts w:ascii="Times New Roman" w:eastAsia="Times New Roman" w:hAnsi="Times New Roman" w:cs="Times New Roman"/>
          <w:color w:val="333333"/>
          <w:sz w:val="32"/>
          <w:szCs w:val="32"/>
        </w:rPr>
        <w:t>= duration*0.034/2;</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 </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For </w:t>
      </w:r>
      <w:hyperlink r:id="rId13" w:history="1">
        <w:r w:rsidRPr="0098534B">
          <w:rPr>
            <w:rFonts w:ascii="Times New Roman" w:eastAsia="Times New Roman" w:hAnsi="Times New Roman" w:cs="Times New Roman"/>
            <w:color w:val="00ACEC"/>
            <w:sz w:val="32"/>
            <w:szCs w:val="32"/>
            <w:u w:val="single"/>
          </w:rPr>
          <w:t>printing the output on the webpage</w:t>
        </w:r>
      </w:hyperlink>
      <w:r w:rsidRPr="006944B5">
        <w:rPr>
          <w:rFonts w:ascii="Times New Roman" w:eastAsia="Times New Roman" w:hAnsi="Times New Roman" w:cs="Times New Roman"/>
          <w:color w:val="555555"/>
          <w:sz w:val="32"/>
          <w:szCs w:val="32"/>
        </w:rPr>
        <w:t> in web browser, we will have to use </w:t>
      </w:r>
      <w:r w:rsidRPr="0098534B">
        <w:rPr>
          <w:rFonts w:ascii="Times New Roman" w:eastAsia="Times New Roman" w:hAnsi="Times New Roman" w:cs="Times New Roman"/>
          <w:b/>
          <w:bCs/>
          <w:color w:val="555555"/>
          <w:sz w:val="32"/>
          <w:szCs w:val="32"/>
        </w:rPr>
        <w:t>HTML programming</w:t>
      </w:r>
      <w:r w:rsidRPr="006944B5">
        <w:rPr>
          <w:rFonts w:ascii="Times New Roman" w:eastAsia="Times New Roman" w:hAnsi="Times New Roman" w:cs="Times New Roman"/>
          <w:color w:val="555555"/>
          <w:sz w:val="32"/>
          <w:szCs w:val="32"/>
        </w:rPr>
        <w:t>. So, we have created a string named </w:t>
      </w:r>
      <w:r w:rsidRPr="0098534B">
        <w:rPr>
          <w:rFonts w:ascii="Times New Roman" w:eastAsia="Times New Roman" w:hAnsi="Times New Roman" w:cs="Times New Roman"/>
          <w:i/>
          <w:iCs/>
          <w:color w:val="555555"/>
          <w:sz w:val="32"/>
          <w:szCs w:val="32"/>
        </w:rPr>
        <w:t>webpage</w:t>
      </w:r>
      <w:r w:rsidRPr="006944B5">
        <w:rPr>
          <w:rFonts w:ascii="Times New Roman" w:eastAsia="Times New Roman" w:hAnsi="Times New Roman" w:cs="Times New Roman"/>
          <w:color w:val="555555"/>
          <w:sz w:val="32"/>
          <w:szCs w:val="32"/>
        </w:rPr>
        <w:t> and stored the output in it. To tell whether the trash can is empty or not, we have applied a condition there. </w:t>
      </w:r>
      <w:r w:rsidRPr="0098534B">
        <w:rPr>
          <w:rFonts w:ascii="Times New Roman" w:eastAsia="Times New Roman" w:hAnsi="Times New Roman" w:cs="Times New Roman"/>
          <w:b/>
          <w:bCs/>
          <w:color w:val="555555"/>
          <w:sz w:val="32"/>
          <w:szCs w:val="32"/>
        </w:rPr>
        <w:t xml:space="preserve">If the distance will be less than 5cm then it will show “Basket is </w:t>
      </w:r>
      <w:proofErr w:type="gramStart"/>
      <w:r w:rsidRPr="0098534B">
        <w:rPr>
          <w:rFonts w:ascii="Times New Roman" w:eastAsia="Times New Roman" w:hAnsi="Times New Roman" w:cs="Times New Roman"/>
          <w:b/>
          <w:bCs/>
          <w:color w:val="555555"/>
          <w:sz w:val="32"/>
          <w:szCs w:val="32"/>
        </w:rPr>
        <w:t>Full</w:t>
      </w:r>
      <w:proofErr w:type="gramEnd"/>
      <w:r w:rsidRPr="0098534B">
        <w:rPr>
          <w:rFonts w:ascii="Times New Roman" w:eastAsia="Times New Roman" w:hAnsi="Times New Roman" w:cs="Times New Roman"/>
          <w:b/>
          <w:bCs/>
          <w:color w:val="555555"/>
          <w:sz w:val="32"/>
          <w:szCs w:val="32"/>
        </w:rPr>
        <w:t>” on the webpage</w:t>
      </w:r>
      <w:r w:rsidRPr="006944B5">
        <w:rPr>
          <w:rFonts w:ascii="Times New Roman" w:eastAsia="Times New Roman" w:hAnsi="Times New Roman" w:cs="Times New Roman"/>
          <w:color w:val="555555"/>
          <w:sz w:val="32"/>
          <w:szCs w:val="32"/>
        </w:rPr>
        <w:t> and if the distance will be greater than 5cm then it will show the message “Basket is Empty” on webpage.</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if(</w:t>
      </w:r>
      <w:proofErr w:type="gramEnd"/>
      <w:r w:rsidRPr="006944B5">
        <w:rPr>
          <w:rFonts w:ascii="Times New Roman" w:eastAsia="Times New Roman" w:hAnsi="Times New Roman" w:cs="Times New Roman"/>
          <w:color w:val="333333"/>
          <w:sz w:val="32"/>
          <w:szCs w:val="32"/>
        </w:rPr>
        <w:t>esp8266.available())</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if(</w:t>
      </w:r>
      <w:proofErr w:type="gramEnd"/>
      <w:r w:rsidRPr="006944B5">
        <w:rPr>
          <w:rFonts w:ascii="Times New Roman" w:eastAsia="Times New Roman" w:hAnsi="Times New Roman" w:cs="Times New Roman"/>
          <w:color w:val="333333"/>
          <w:sz w:val="32"/>
          <w:szCs w:val="32"/>
        </w:rPr>
        <w:t>esp8266.find("+IPD,"))</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lastRenderedPageBreak/>
        <w:t xml:space="preserve">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delay(</w:t>
      </w:r>
      <w:proofErr w:type="gramEnd"/>
      <w:r w:rsidRPr="006944B5">
        <w:rPr>
          <w:rFonts w:ascii="Times New Roman" w:eastAsia="Times New Roman" w:hAnsi="Times New Roman" w:cs="Times New Roman"/>
          <w:color w:val="333333"/>
          <w:sz w:val="32"/>
          <w:szCs w:val="32"/>
        </w:rPr>
        <w:t>1000);</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spellStart"/>
      <w:proofErr w:type="gramStart"/>
      <w:r w:rsidRPr="006944B5">
        <w:rPr>
          <w:rFonts w:ascii="Times New Roman" w:eastAsia="Times New Roman" w:hAnsi="Times New Roman" w:cs="Times New Roman"/>
          <w:color w:val="333333"/>
          <w:sz w:val="32"/>
          <w:szCs w:val="32"/>
        </w:rPr>
        <w:t>int</w:t>
      </w:r>
      <w:proofErr w:type="spellEnd"/>
      <w:proofErr w:type="gramEnd"/>
      <w:r w:rsidRPr="006944B5">
        <w:rPr>
          <w:rFonts w:ascii="Times New Roman" w:eastAsia="Times New Roman" w:hAnsi="Times New Roman" w:cs="Times New Roman"/>
          <w:color w:val="333333"/>
          <w:sz w:val="32"/>
          <w:szCs w:val="32"/>
        </w:rPr>
        <w:t xml:space="preserve"> </w:t>
      </w:r>
      <w:proofErr w:type="spellStart"/>
      <w:r w:rsidRPr="006944B5">
        <w:rPr>
          <w:rFonts w:ascii="Times New Roman" w:eastAsia="Times New Roman" w:hAnsi="Times New Roman" w:cs="Times New Roman"/>
          <w:color w:val="333333"/>
          <w:sz w:val="32"/>
          <w:szCs w:val="32"/>
        </w:rPr>
        <w:t>connectionId</w:t>
      </w:r>
      <w:proofErr w:type="spellEnd"/>
      <w:r w:rsidRPr="006944B5">
        <w:rPr>
          <w:rFonts w:ascii="Times New Roman" w:eastAsia="Times New Roman" w:hAnsi="Times New Roman" w:cs="Times New Roman"/>
          <w:color w:val="333333"/>
          <w:sz w:val="32"/>
          <w:szCs w:val="32"/>
        </w:rPr>
        <w:t xml:space="preserve"> = esp8266.read()-48;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String webpage = "&lt;h1&gt;IOT Garbage Monitoring System&lt;/h1&gt;";</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webpage</w:t>
      </w:r>
      <w:proofErr w:type="gramEnd"/>
      <w:r w:rsidRPr="006944B5">
        <w:rPr>
          <w:rFonts w:ascii="Times New Roman" w:eastAsia="Times New Roman" w:hAnsi="Times New Roman" w:cs="Times New Roman"/>
          <w:color w:val="333333"/>
          <w:sz w:val="32"/>
          <w:szCs w:val="32"/>
        </w:rPr>
        <w:t xml:space="preserve"> += "&lt;p&gt;&lt;h2&gt;";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if</w:t>
      </w:r>
      <w:proofErr w:type="gramEnd"/>
      <w:r w:rsidRPr="006944B5">
        <w:rPr>
          <w:rFonts w:ascii="Times New Roman" w:eastAsia="Times New Roman" w:hAnsi="Times New Roman" w:cs="Times New Roman"/>
          <w:color w:val="333333"/>
          <w:sz w:val="32"/>
          <w:szCs w:val="32"/>
        </w:rPr>
        <w:t xml:space="preserve"> (distance&lt;5)</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webpage</w:t>
      </w:r>
      <w:proofErr w:type="gramEnd"/>
      <w:r w:rsidRPr="006944B5">
        <w:rPr>
          <w:rFonts w:ascii="Times New Roman" w:eastAsia="Times New Roman" w:hAnsi="Times New Roman" w:cs="Times New Roman"/>
          <w:color w:val="333333"/>
          <w:sz w:val="32"/>
          <w:szCs w:val="32"/>
        </w:rPr>
        <w:t>+= " Trash can is Full";</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else{</w:t>
      </w:r>
      <w:proofErr w:type="gramEnd"/>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webpage</w:t>
      </w:r>
      <w:proofErr w:type="gramEnd"/>
      <w:r w:rsidRPr="006944B5">
        <w:rPr>
          <w:rFonts w:ascii="Times New Roman" w:eastAsia="Times New Roman" w:hAnsi="Times New Roman" w:cs="Times New Roman"/>
          <w:color w:val="333333"/>
          <w:sz w:val="32"/>
          <w:szCs w:val="32"/>
        </w:rPr>
        <w:t>+= " Trash can is Empty";</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webpage</w:t>
      </w:r>
      <w:proofErr w:type="gramEnd"/>
      <w:r w:rsidRPr="006944B5">
        <w:rPr>
          <w:rFonts w:ascii="Times New Roman" w:eastAsia="Times New Roman" w:hAnsi="Times New Roman" w:cs="Times New Roman"/>
          <w:color w:val="333333"/>
          <w:sz w:val="32"/>
          <w:szCs w:val="32"/>
        </w:rPr>
        <w:t xml:space="preserve"> += "&lt;/h2&gt;&lt;/p&gt;&lt;/body&gt;"; </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 </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The following code will send and show the data on the webpage. The data, we stored in string named </w:t>
      </w:r>
      <w:r w:rsidRPr="0098534B">
        <w:rPr>
          <w:rFonts w:ascii="Times New Roman" w:eastAsia="Times New Roman" w:hAnsi="Times New Roman" w:cs="Times New Roman"/>
          <w:i/>
          <w:iCs/>
          <w:color w:val="555555"/>
          <w:sz w:val="32"/>
          <w:szCs w:val="32"/>
        </w:rPr>
        <w:t>‘webpage’,</w:t>
      </w:r>
      <w:r w:rsidRPr="006944B5">
        <w:rPr>
          <w:rFonts w:ascii="Times New Roman" w:eastAsia="Times New Roman" w:hAnsi="Times New Roman" w:cs="Times New Roman"/>
          <w:color w:val="555555"/>
          <w:sz w:val="32"/>
          <w:szCs w:val="32"/>
        </w:rPr>
        <w:t> will be saved in string named </w:t>
      </w:r>
      <w:r w:rsidRPr="0098534B">
        <w:rPr>
          <w:rFonts w:ascii="Times New Roman" w:eastAsia="Times New Roman" w:hAnsi="Times New Roman" w:cs="Times New Roman"/>
          <w:i/>
          <w:iCs/>
          <w:color w:val="555555"/>
          <w:sz w:val="32"/>
          <w:szCs w:val="32"/>
        </w:rPr>
        <w:t>‘command’</w:t>
      </w:r>
      <w:r w:rsidRPr="006944B5">
        <w:rPr>
          <w:rFonts w:ascii="Times New Roman" w:eastAsia="Times New Roman" w:hAnsi="Times New Roman" w:cs="Times New Roman"/>
          <w:color w:val="555555"/>
          <w:sz w:val="32"/>
          <w:szCs w:val="32"/>
        </w:rPr>
        <w:t>. The ESP8266 will then read the character one by one from the </w:t>
      </w:r>
      <w:r w:rsidRPr="0098534B">
        <w:rPr>
          <w:rFonts w:ascii="Times New Roman" w:eastAsia="Times New Roman" w:hAnsi="Times New Roman" w:cs="Times New Roman"/>
          <w:i/>
          <w:iCs/>
          <w:color w:val="555555"/>
          <w:sz w:val="32"/>
          <w:szCs w:val="32"/>
        </w:rPr>
        <w:t>‘command’</w:t>
      </w:r>
      <w:r w:rsidRPr="006944B5">
        <w:rPr>
          <w:rFonts w:ascii="Times New Roman" w:eastAsia="Times New Roman" w:hAnsi="Times New Roman" w:cs="Times New Roman"/>
          <w:color w:val="555555"/>
          <w:sz w:val="32"/>
          <w:szCs w:val="32"/>
        </w:rPr>
        <w:t> and will print it on the webpage.</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String </w:t>
      </w:r>
      <w:proofErr w:type="spellStart"/>
      <w:proofErr w:type="gramStart"/>
      <w:r w:rsidRPr="006944B5">
        <w:rPr>
          <w:rFonts w:ascii="Times New Roman" w:eastAsia="Times New Roman" w:hAnsi="Times New Roman" w:cs="Times New Roman"/>
          <w:color w:val="333333"/>
          <w:sz w:val="32"/>
          <w:szCs w:val="32"/>
        </w:rPr>
        <w:t>sendData</w:t>
      </w:r>
      <w:proofErr w:type="spellEnd"/>
      <w:r w:rsidRPr="006944B5">
        <w:rPr>
          <w:rFonts w:ascii="Times New Roman" w:eastAsia="Times New Roman" w:hAnsi="Times New Roman" w:cs="Times New Roman"/>
          <w:color w:val="333333"/>
          <w:sz w:val="32"/>
          <w:szCs w:val="32"/>
        </w:rPr>
        <w:t>(</w:t>
      </w:r>
      <w:proofErr w:type="gramEnd"/>
      <w:r w:rsidRPr="006944B5">
        <w:rPr>
          <w:rFonts w:ascii="Times New Roman" w:eastAsia="Times New Roman" w:hAnsi="Times New Roman" w:cs="Times New Roman"/>
          <w:color w:val="333333"/>
          <w:sz w:val="32"/>
          <w:szCs w:val="32"/>
        </w:rPr>
        <w:t xml:space="preserve">String command, const </w:t>
      </w:r>
      <w:proofErr w:type="spellStart"/>
      <w:r w:rsidRPr="006944B5">
        <w:rPr>
          <w:rFonts w:ascii="Times New Roman" w:eastAsia="Times New Roman" w:hAnsi="Times New Roman" w:cs="Times New Roman"/>
          <w:color w:val="333333"/>
          <w:sz w:val="32"/>
          <w:szCs w:val="32"/>
        </w:rPr>
        <w:t>int</w:t>
      </w:r>
      <w:proofErr w:type="spellEnd"/>
      <w:r w:rsidRPr="006944B5">
        <w:rPr>
          <w:rFonts w:ascii="Times New Roman" w:eastAsia="Times New Roman" w:hAnsi="Times New Roman" w:cs="Times New Roman"/>
          <w:color w:val="333333"/>
          <w:sz w:val="32"/>
          <w:szCs w:val="32"/>
        </w:rPr>
        <w:t xml:space="preserve"> timeout, </w:t>
      </w:r>
      <w:proofErr w:type="spellStart"/>
      <w:r w:rsidRPr="006944B5">
        <w:rPr>
          <w:rFonts w:ascii="Times New Roman" w:eastAsia="Times New Roman" w:hAnsi="Times New Roman" w:cs="Times New Roman"/>
          <w:color w:val="333333"/>
          <w:sz w:val="32"/>
          <w:szCs w:val="32"/>
        </w:rPr>
        <w:t>boolean</w:t>
      </w:r>
      <w:proofErr w:type="spellEnd"/>
      <w:r w:rsidRPr="006944B5">
        <w:rPr>
          <w:rFonts w:ascii="Times New Roman" w:eastAsia="Times New Roman" w:hAnsi="Times New Roman" w:cs="Times New Roman"/>
          <w:color w:val="333333"/>
          <w:sz w:val="32"/>
          <w:szCs w:val="32"/>
        </w:rPr>
        <w:t xml:space="preserve"> debug)</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String response = "";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esp8266.print(</w:t>
      </w:r>
      <w:proofErr w:type="gramEnd"/>
      <w:r w:rsidRPr="006944B5">
        <w:rPr>
          <w:rFonts w:ascii="Times New Roman" w:eastAsia="Times New Roman" w:hAnsi="Times New Roman" w:cs="Times New Roman"/>
          <w:color w:val="333333"/>
          <w:sz w:val="32"/>
          <w:szCs w:val="32"/>
        </w:rPr>
        <w:t xml:space="preserve">command);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long</w:t>
      </w:r>
      <w:proofErr w:type="gramEnd"/>
      <w:r w:rsidRPr="006944B5">
        <w:rPr>
          <w:rFonts w:ascii="Times New Roman" w:eastAsia="Times New Roman" w:hAnsi="Times New Roman" w:cs="Times New Roman"/>
          <w:color w:val="333333"/>
          <w:sz w:val="32"/>
          <w:szCs w:val="32"/>
        </w:rPr>
        <w:t xml:space="preserve"> </w:t>
      </w:r>
      <w:proofErr w:type="spellStart"/>
      <w:r w:rsidRPr="006944B5">
        <w:rPr>
          <w:rFonts w:ascii="Times New Roman" w:eastAsia="Times New Roman" w:hAnsi="Times New Roman" w:cs="Times New Roman"/>
          <w:color w:val="333333"/>
          <w:sz w:val="32"/>
          <w:szCs w:val="32"/>
        </w:rPr>
        <w:t>int</w:t>
      </w:r>
      <w:proofErr w:type="spellEnd"/>
      <w:r w:rsidRPr="006944B5">
        <w:rPr>
          <w:rFonts w:ascii="Times New Roman" w:eastAsia="Times New Roman" w:hAnsi="Times New Roman" w:cs="Times New Roman"/>
          <w:color w:val="333333"/>
          <w:sz w:val="32"/>
          <w:szCs w:val="32"/>
        </w:rPr>
        <w:t xml:space="preserve"> time = </w:t>
      </w:r>
      <w:proofErr w:type="spellStart"/>
      <w:r w:rsidRPr="006944B5">
        <w:rPr>
          <w:rFonts w:ascii="Times New Roman" w:eastAsia="Times New Roman" w:hAnsi="Times New Roman" w:cs="Times New Roman"/>
          <w:color w:val="333333"/>
          <w:sz w:val="32"/>
          <w:szCs w:val="32"/>
        </w:rPr>
        <w:t>millis</w:t>
      </w:r>
      <w:proofErr w:type="spellEnd"/>
      <w:r w:rsidRPr="006944B5">
        <w:rPr>
          <w:rFonts w:ascii="Times New Roman" w:eastAsia="Times New Roman" w:hAnsi="Times New Roman" w:cs="Times New Roman"/>
          <w:color w:val="333333"/>
          <w:sz w:val="32"/>
          <w:szCs w:val="32"/>
        </w:rPr>
        <w:t>();</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lastRenderedPageBreak/>
        <w:t xml:space="preserve">    </w:t>
      </w:r>
      <w:proofErr w:type="gramStart"/>
      <w:r w:rsidRPr="006944B5">
        <w:rPr>
          <w:rFonts w:ascii="Times New Roman" w:eastAsia="Times New Roman" w:hAnsi="Times New Roman" w:cs="Times New Roman"/>
          <w:color w:val="333333"/>
          <w:sz w:val="32"/>
          <w:szCs w:val="32"/>
        </w:rPr>
        <w:t>while(</w:t>
      </w:r>
      <w:proofErr w:type="gramEnd"/>
      <w:r w:rsidRPr="006944B5">
        <w:rPr>
          <w:rFonts w:ascii="Times New Roman" w:eastAsia="Times New Roman" w:hAnsi="Times New Roman" w:cs="Times New Roman"/>
          <w:color w:val="333333"/>
          <w:sz w:val="32"/>
          <w:szCs w:val="32"/>
        </w:rPr>
        <w:t xml:space="preserve"> (</w:t>
      </w:r>
      <w:proofErr w:type="spellStart"/>
      <w:r w:rsidRPr="006944B5">
        <w:rPr>
          <w:rFonts w:ascii="Times New Roman" w:eastAsia="Times New Roman" w:hAnsi="Times New Roman" w:cs="Times New Roman"/>
          <w:color w:val="333333"/>
          <w:sz w:val="32"/>
          <w:szCs w:val="32"/>
        </w:rPr>
        <w:t>time+timeout</w:t>
      </w:r>
      <w:proofErr w:type="spellEnd"/>
      <w:r w:rsidRPr="006944B5">
        <w:rPr>
          <w:rFonts w:ascii="Times New Roman" w:eastAsia="Times New Roman" w:hAnsi="Times New Roman" w:cs="Times New Roman"/>
          <w:color w:val="333333"/>
          <w:sz w:val="32"/>
          <w:szCs w:val="32"/>
        </w:rPr>
        <w:t xml:space="preserve">) &gt; </w:t>
      </w:r>
      <w:proofErr w:type="spellStart"/>
      <w:r w:rsidRPr="006944B5">
        <w:rPr>
          <w:rFonts w:ascii="Times New Roman" w:eastAsia="Times New Roman" w:hAnsi="Times New Roman" w:cs="Times New Roman"/>
          <w:color w:val="333333"/>
          <w:sz w:val="32"/>
          <w:szCs w:val="32"/>
        </w:rPr>
        <w:t>millis</w:t>
      </w:r>
      <w:proofErr w:type="spellEnd"/>
      <w:r w:rsidRPr="006944B5">
        <w:rPr>
          <w:rFonts w:ascii="Times New Roman" w:eastAsia="Times New Roman" w:hAnsi="Times New Roman" w:cs="Times New Roman"/>
          <w:color w:val="333333"/>
          <w:sz w:val="32"/>
          <w:szCs w:val="32"/>
        </w:rPr>
        <w:t>())</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while(</w:t>
      </w:r>
      <w:proofErr w:type="gramEnd"/>
      <w:r w:rsidRPr="006944B5">
        <w:rPr>
          <w:rFonts w:ascii="Times New Roman" w:eastAsia="Times New Roman" w:hAnsi="Times New Roman" w:cs="Times New Roman"/>
          <w:color w:val="333333"/>
          <w:sz w:val="32"/>
          <w:szCs w:val="32"/>
        </w:rPr>
        <w:t>esp8266.available())</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char</w:t>
      </w:r>
      <w:proofErr w:type="gramEnd"/>
      <w:r w:rsidRPr="006944B5">
        <w:rPr>
          <w:rFonts w:ascii="Times New Roman" w:eastAsia="Times New Roman" w:hAnsi="Times New Roman" w:cs="Times New Roman"/>
          <w:color w:val="333333"/>
          <w:sz w:val="32"/>
          <w:szCs w:val="32"/>
        </w:rPr>
        <w:t xml:space="preserve"> c = esp8266.read();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response</w:t>
      </w:r>
      <w:proofErr w:type="gramEnd"/>
      <w:r w:rsidRPr="006944B5">
        <w:rPr>
          <w:rFonts w:ascii="Times New Roman" w:eastAsia="Times New Roman" w:hAnsi="Times New Roman" w:cs="Times New Roman"/>
          <w:color w:val="333333"/>
          <w:sz w:val="32"/>
          <w:szCs w:val="32"/>
        </w:rPr>
        <w:t>+=c;</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if(</w:t>
      </w:r>
      <w:proofErr w:type="gramEnd"/>
      <w:r w:rsidRPr="006944B5">
        <w:rPr>
          <w:rFonts w:ascii="Times New Roman" w:eastAsia="Times New Roman" w:hAnsi="Times New Roman" w:cs="Times New Roman"/>
          <w:color w:val="333333"/>
          <w:sz w:val="32"/>
          <w:szCs w:val="32"/>
        </w:rPr>
        <w:t>debug)</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spellStart"/>
      <w:proofErr w:type="gramStart"/>
      <w:r w:rsidRPr="006944B5">
        <w:rPr>
          <w:rFonts w:ascii="Times New Roman" w:eastAsia="Times New Roman" w:hAnsi="Times New Roman" w:cs="Times New Roman"/>
          <w:color w:val="333333"/>
          <w:sz w:val="32"/>
          <w:szCs w:val="32"/>
        </w:rPr>
        <w:t>Serial.print</w:t>
      </w:r>
      <w:proofErr w:type="spellEnd"/>
      <w:r w:rsidRPr="006944B5">
        <w:rPr>
          <w:rFonts w:ascii="Times New Roman" w:eastAsia="Times New Roman" w:hAnsi="Times New Roman" w:cs="Times New Roman"/>
          <w:color w:val="333333"/>
          <w:sz w:val="32"/>
          <w:szCs w:val="32"/>
        </w:rPr>
        <w:t>(</w:t>
      </w:r>
      <w:proofErr w:type="gramEnd"/>
      <w:r w:rsidRPr="006944B5">
        <w:rPr>
          <w:rFonts w:ascii="Times New Roman" w:eastAsia="Times New Roman" w:hAnsi="Times New Roman" w:cs="Times New Roman"/>
          <w:color w:val="333333"/>
          <w:sz w:val="32"/>
          <w:szCs w:val="32"/>
        </w:rPr>
        <w:t>response);</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 xml:space="preserve">    </w:t>
      </w:r>
      <w:proofErr w:type="gramStart"/>
      <w:r w:rsidRPr="006944B5">
        <w:rPr>
          <w:rFonts w:ascii="Times New Roman" w:eastAsia="Times New Roman" w:hAnsi="Times New Roman" w:cs="Times New Roman"/>
          <w:color w:val="333333"/>
          <w:sz w:val="32"/>
          <w:szCs w:val="32"/>
        </w:rPr>
        <w:t>return</w:t>
      </w:r>
      <w:proofErr w:type="gramEnd"/>
      <w:r w:rsidRPr="006944B5">
        <w:rPr>
          <w:rFonts w:ascii="Times New Roman" w:eastAsia="Times New Roman" w:hAnsi="Times New Roman" w:cs="Times New Roman"/>
          <w:color w:val="333333"/>
          <w:sz w:val="32"/>
          <w:szCs w:val="32"/>
        </w:rPr>
        <w:t xml:space="preserve"> response;</w:t>
      </w:r>
    </w:p>
    <w:p w:rsidR="006944B5" w:rsidRPr="006944B5" w:rsidRDefault="006944B5" w:rsidP="006944B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both"/>
        <w:rPr>
          <w:rFonts w:ascii="Times New Roman" w:eastAsia="Times New Roman" w:hAnsi="Times New Roman" w:cs="Times New Roman"/>
          <w:color w:val="333333"/>
          <w:sz w:val="32"/>
          <w:szCs w:val="32"/>
        </w:rPr>
      </w:pPr>
      <w:r w:rsidRPr="006944B5">
        <w:rPr>
          <w:rFonts w:ascii="Times New Roman" w:eastAsia="Times New Roman" w:hAnsi="Times New Roman" w:cs="Times New Roman"/>
          <w:color w:val="333333"/>
          <w:sz w:val="32"/>
          <w:szCs w:val="32"/>
        </w:rPr>
        <w:t>}</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 </w:t>
      </w:r>
    </w:p>
    <w:p w:rsidR="006944B5" w:rsidRPr="006944B5" w:rsidRDefault="006944B5" w:rsidP="006944B5">
      <w:pPr>
        <w:shd w:val="clear" w:color="auto" w:fill="FFFFFF"/>
        <w:spacing w:before="230" w:after="230" w:line="240" w:lineRule="auto"/>
        <w:jc w:val="both"/>
        <w:outlineLvl w:val="2"/>
        <w:rPr>
          <w:rFonts w:ascii="Times New Roman" w:eastAsia="Times New Roman" w:hAnsi="Times New Roman" w:cs="Times New Roman"/>
          <w:b/>
          <w:bCs/>
          <w:color w:val="222222"/>
          <w:sz w:val="32"/>
          <w:szCs w:val="32"/>
        </w:rPr>
      </w:pPr>
      <w:r w:rsidRPr="006944B5">
        <w:rPr>
          <w:rFonts w:ascii="Times New Roman" w:eastAsia="Times New Roman" w:hAnsi="Times New Roman" w:cs="Times New Roman"/>
          <w:b/>
          <w:bCs/>
          <w:color w:val="222222"/>
          <w:sz w:val="32"/>
          <w:szCs w:val="32"/>
        </w:rPr>
        <w:t>Testing and Output of the Project:</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After uploading the code, open the Serial Monitor and it will show you an IP address as shown below.</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98534B">
        <w:rPr>
          <w:rFonts w:ascii="Times New Roman" w:eastAsia="Times New Roman" w:hAnsi="Times New Roman" w:cs="Times New Roman"/>
          <w:noProof/>
          <w:color w:val="555555"/>
          <w:sz w:val="32"/>
          <w:szCs w:val="32"/>
        </w:rPr>
        <w:lastRenderedPageBreak/>
        <w:drawing>
          <wp:inline distT="0" distB="0" distL="0" distR="0">
            <wp:extent cx="6247130" cy="3555365"/>
            <wp:effectExtent l="19050" t="0" r="1270" b="0"/>
            <wp:docPr id="4" name="Picture 4" descr="IOT-garbage-monitoring-system-IP-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OT-garbage-monitoring-system-IP-webserver"/>
                    <pic:cNvPicPr>
                      <a:picLocks noChangeAspect="1" noChangeArrowheads="1"/>
                    </pic:cNvPicPr>
                  </pic:nvPicPr>
                  <pic:blipFill>
                    <a:blip r:embed="rId14"/>
                    <a:srcRect/>
                    <a:stretch>
                      <a:fillRect/>
                    </a:stretch>
                  </pic:blipFill>
                  <pic:spPr bwMode="auto">
                    <a:xfrm>
                      <a:off x="0" y="0"/>
                      <a:ext cx="6247130" cy="3555365"/>
                    </a:xfrm>
                    <a:prstGeom prst="rect">
                      <a:avLst/>
                    </a:prstGeom>
                    <a:noFill/>
                    <a:ln w="9525">
                      <a:noFill/>
                      <a:miter lim="800000"/>
                      <a:headEnd/>
                      <a:tailEnd/>
                    </a:ln>
                  </pic:spPr>
                </pic:pic>
              </a:graphicData>
            </a:graphic>
          </wp:inline>
        </w:drawing>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Type this IP address in your browser, it will show you the output as shown below. You will have to refresh the page again if you want to see again that the trash can is empty or not.</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98534B">
        <w:rPr>
          <w:rFonts w:ascii="Times New Roman" w:eastAsia="Times New Roman" w:hAnsi="Times New Roman" w:cs="Times New Roman"/>
          <w:noProof/>
          <w:color w:val="555555"/>
          <w:sz w:val="32"/>
          <w:szCs w:val="32"/>
        </w:rPr>
        <w:drawing>
          <wp:inline distT="0" distB="0" distL="0" distR="0">
            <wp:extent cx="5947410" cy="2340610"/>
            <wp:effectExtent l="19050" t="0" r="0" b="0"/>
            <wp:docPr id="5" name="Picture 5" descr="IOT-garbage-monitoring-system-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T-garbage-monitoring-system-output"/>
                    <pic:cNvPicPr>
                      <a:picLocks noChangeAspect="1" noChangeArrowheads="1"/>
                    </pic:cNvPicPr>
                  </pic:nvPicPr>
                  <pic:blipFill>
                    <a:blip r:embed="rId15"/>
                    <a:srcRect/>
                    <a:stretch>
                      <a:fillRect/>
                    </a:stretch>
                  </pic:blipFill>
                  <pic:spPr bwMode="auto">
                    <a:xfrm>
                      <a:off x="0" y="0"/>
                      <a:ext cx="5947410" cy="2340610"/>
                    </a:xfrm>
                    <a:prstGeom prst="rect">
                      <a:avLst/>
                    </a:prstGeom>
                    <a:noFill/>
                    <a:ln w="9525">
                      <a:noFill/>
                      <a:miter lim="800000"/>
                      <a:headEnd/>
                      <a:tailEnd/>
                    </a:ln>
                  </pic:spPr>
                </pic:pic>
              </a:graphicData>
            </a:graphic>
          </wp:inline>
        </w:drawing>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 </w:t>
      </w:r>
    </w:p>
    <w:p w:rsidR="006944B5" w:rsidRPr="006944B5" w:rsidRDefault="006944B5" w:rsidP="006944B5">
      <w:pPr>
        <w:shd w:val="clear" w:color="auto" w:fill="FFFFFF"/>
        <w:spacing w:after="58" w:line="240" w:lineRule="auto"/>
        <w:jc w:val="both"/>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So this how this </w:t>
      </w:r>
      <w:r w:rsidRPr="0098534B">
        <w:rPr>
          <w:rFonts w:ascii="Times New Roman" w:eastAsia="Times New Roman" w:hAnsi="Times New Roman" w:cs="Times New Roman"/>
          <w:b/>
          <w:bCs/>
          <w:color w:val="555555"/>
          <w:sz w:val="32"/>
          <w:szCs w:val="32"/>
        </w:rPr>
        <w:t>Garbage Monitoring System</w:t>
      </w:r>
      <w:r w:rsidRPr="006944B5">
        <w:rPr>
          <w:rFonts w:ascii="Times New Roman" w:eastAsia="Times New Roman" w:hAnsi="Times New Roman" w:cs="Times New Roman"/>
          <w:color w:val="555555"/>
          <w:sz w:val="32"/>
          <w:szCs w:val="32"/>
        </w:rPr>
        <w:t> works, this project can be further enhanced by adding few more features in it like we can set one more message when the Trash Can is half filled or we can trigger a Email/SMS to alert the user when Trash Basket is full.</w:t>
      </w:r>
    </w:p>
    <w:p w:rsidR="006944B5" w:rsidRPr="006944B5" w:rsidRDefault="006944B5" w:rsidP="006944B5">
      <w:pPr>
        <w:shd w:val="clear" w:color="auto" w:fill="FFFFFF"/>
        <w:spacing w:after="115" w:line="240" w:lineRule="auto"/>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Code</w:t>
      </w:r>
    </w:p>
    <w:p w:rsidR="006944B5" w:rsidRPr="006944B5" w:rsidRDefault="006944B5" w:rsidP="006944B5">
      <w:pPr>
        <w:shd w:val="clear" w:color="auto" w:fill="F5F5F5"/>
        <w:spacing w:after="58" w:line="240" w:lineRule="auto"/>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lastRenderedPageBreak/>
        <w:t>#include &lt;</w:t>
      </w:r>
      <w:proofErr w:type="spellStart"/>
      <w:r w:rsidRPr="006944B5">
        <w:rPr>
          <w:rFonts w:ascii="Times New Roman" w:eastAsia="Times New Roman" w:hAnsi="Times New Roman" w:cs="Times New Roman"/>
          <w:color w:val="555555"/>
          <w:sz w:val="32"/>
          <w:szCs w:val="32"/>
        </w:rPr>
        <w:t>SoftwareSerial.h</w:t>
      </w:r>
      <w:proofErr w:type="spellEnd"/>
      <w:r w:rsidRPr="006944B5">
        <w:rPr>
          <w:rFonts w:ascii="Times New Roman" w:eastAsia="Times New Roman" w:hAnsi="Times New Roman" w:cs="Times New Roman"/>
          <w:color w:val="555555"/>
          <w:sz w:val="32"/>
          <w:szCs w:val="32"/>
        </w:rPr>
        <w:t>&gt;         // including the library for the software serial</w:t>
      </w:r>
      <w:r w:rsidRPr="006944B5">
        <w:rPr>
          <w:rFonts w:ascii="Times New Roman" w:eastAsia="Times New Roman" w:hAnsi="Times New Roman" w:cs="Times New Roman"/>
          <w:color w:val="555555"/>
          <w:sz w:val="32"/>
          <w:szCs w:val="32"/>
        </w:rPr>
        <w:br/>
        <w:t>#define DEBUG true</w:t>
      </w:r>
      <w:r w:rsidRPr="006944B5">
        <w:rPr>
          <w:rFonts w:ascii="Times New Roman" w:eastAsia="Times New Roman" w:hAnsi="Times New Roman" w:cs="Times New Roman"/>
          <w:color w:val="555555"/>
          <w:sz w:val="32"/>
          <w:szCs w:val="32"/>
        </w:rPr>
        <w:br/>
      </w:r>
      <w:proofErr w:type="spellStart"/>
      <w:r w:rsidRPr="006944B5">
        <w:rPr>
          <w:rFonts w:ascii="Times New Roman" w:eastAsia="Times New Roman" w:hAnsi="Times New Roman" w:cs="Times New Roman"/>
          <w:color w:val="555555"/>
          <w:sz w:val="32"/>
          <w:szCs w:val="32"/>
        </w:rPr>
        <w:t>SoftwareSerial</w:t>
      </w:r>
      <w:proofErr w:type="spellEnd"/>
      <w:r w:rsidRPr="006944B5">
        <w:rPr>
          <w:rFonts w:ascii="Times New Roman" w:eastAsia="Times New Roman" w:hAnsi="Times New Roman" w:cs="Times New Roman"/>
          <w:color w:val="555555"/>
          <w:sz w:val="32"/>
          <w:szCs w:val="32"/>
        </w:rPr>
        <w:t xml:space="preserve"> esp8266(10,11);      /* This will make the pin 10 of </w:t>
      </w:r>
      <w:proofErr w:type="spellStart"/>
      <w:r w:rsidRPr="006944B5">
        <w:rPr>
          <w:rFonts w:ascii="Times New Roman" w:eastAsia="Times New Roman" w:hAnsi="Times New Roman" w:cs="Times New Roman"/>
          <w:color w:val="555555"/>
          <w:sz w:val="32"/>
          <w:szCs w:val="32"/>
        </w:rPr>
        <w:t>arduino</w:t>
      </w:r>
      <w:proofErr w:type="spellEnd"/>
      <w:r w:rsidRPr="006944B5">
        <w:rPr>
          <w:rFonts w:ascii="Times New Roman" w:eastAsia="Times New Roman" w:hAnsi="Times New Roman" w:cs="Times New Roman"/>
          <w:color w:val="555555"/>
          <w:sz w:val="32"/>
          <w:szCs w:val="32"/>
        </w:rPr>
        <w:t xml:space="preserve"> as RX pin and</w:t>
      </w:r>
      <w:r w:rsidRPr="006944B5">
        <w:rPr>
          <w:rFonts w:ascii="Times New Roman" w:eastAsia="Times New Roman" w:hAnsi="Times New Roman" w:cs="Times New Roman"/>
          <w:color w:val="555555"/>
          <w:sz w:val="32"/>
          <w:szCs w:val="32"/>
        </w:rPr>
        <w:br/>
        <w:t xml:space="preserve">pin 11 of </w:t>
      </w:r>
      <w:proofErr w:type="spellStart"/>
      <w:r w:rsidRPr="006944B5">
        <w:rPr>
          <w:rFonts w:ascii="Times New Roman" w:eastAsia="Times New Roman" w:hAnsi="Times New Roman" w:cs="Times New Roman"/>
          <w:color w:val="555555"/>
          <w:sz w:val="32"/>
          <w:szCs w:val="32"/>
        </w:rPr>
        <w:t>arduino</w:t>
      </w:r>
      <w:proofErr w:type="spellEnd"/>
      <w:r w:rsidRPr="006944B5">
        <w:rPr>
          <w:rFonts w:ascii="Times New Roman" w:eastAsia="Times New Roman" w:hAnsi="Times New Roman" w:cs="Times New Roman"/>
          <w:color w:val="555555"/>
          <w:sz w:val="32"/>
          <w:szCs w:val="32"/>
        </w:rPr>
        <w:t xml:space="preserve"> as the TX pin Which means that you have to connect the TX from the esp8266</w:t>
      </w:r>
      <w:r w:rsidRPr="006944B5">
        <w:rPr>
          <w:rFonts w:ascii="Times New Roman" w:eastAsia="Times New Roman" w:hAnsi="Times New Roman" w:cs="Times New Roman"/>
          <w:color w:val="555555"/>
          <w:sz w:val="32"/>
          <w:szCs w:val="32"/>
        </w:rPr>
        <w:br/>
        <w:t xml:space="preserve">to the pin 10 of </w:t>
      </w:r>
      <w:proofErr w:type="spellStart"/>
      <w:r w:rsidRPr="006944B5">
        <w:rPr>
          <w:rFonts w:ascii="Times New Roman" w:eastAsia="Times New Roman" w:hAnsi="Times New Roman" w:cs="Times New Roman"/>
          <w:color w:val="555555"/>
          <w:sz w:val="32"/>
          <w:szCs w:val="32"/>
        </w:rPr>
        <w:t>arduino</w:t>
      </w:r>
      <w:proofErr w:type="spellEnd"/>
      <w:r w:rsidRPr="006944B5">
        <w:rPr>
          <w:rFonts w:ascii="Times New Roman" w:eastAsia="Times New Roman" w:hAnsi="Times New Roman" w:cs="Times New Roman"/>
          <w:color w:val="555555"/>
          <w:sz w:val="32"/>
          <w:szCs w:val="32"/>
        </w:rPr>
        <w:t xml:space="preserve"> and the Rx from the </w:t>
      </w:r>
      <w:proofErr w:type="spellStart"/>
      <w:r w:rsidRPr="006944B5">
        <w:rPr>
          <w:rFonts w:ascii="Times New Roman" w:eastAsia="Times New Roman" w:hAnsi="Times New Roman" w:cs="Times New Roman"/>
          <w:color w:val="555555"/>
          <w:sz w:val="32"/>
          <w:szCs w:val="32"/>
        </w:rPr>
        <w:t>esp</w:t>
      </w:r>
      <w:proofErr w:type="spellEnd"/>
      <w:r w:rsidRPr="006944B5">
        <w:rPr>
          <w:rFonts w:ascii="Times New Roman" w:eastAsia="Times New Roman" w:hAnsi="Times New Roman" w:cs="Times New Roman"/>
          <w:color w:val="555555"/>
          <w:sz w:val="32"/>
          <w:szCs w:val="32"/>
        </w:rPr>
        <w:t xml:space="preserve"> to the pin 11 of the </w:t>
      </w:r>
      <w:proofErr w:type="spellStart"/>
      <w:r w:rsidRPr="006944B5">
        <w:rPr>
          <w:rFonts w:ascii="Times New Roman" w:eastAsia="Times New Roman" w:hAnsi="Times New Roman" w:cs="Times New Roman"/>
          <w:color w:val="555555"/>
          <w:sz w:val="32"/>
          <w:szCs w:val="32"/>
        </w:rPr>
        <w:t>arduino</w:t>
      </w:r>
      <w:proofErr w:type="spellEnd"/>
      <w:r w:rsidRPr="006944B5">
        <w:rPr>
          <w:rFonts w:ascii="Times New Roman" w:eastAsia="Times New Roman" w:hAnsi="Times New Roman" w:cs="Times New Roman"/>
          <w:color w:val="555555"/>
          <w:sz w:val="32"/>
          <w:szCs w:val="32"/>
        </w:rPr>
        <w:t>*/</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xml:space="preserve">const </w:t>
      </w:r>
      <w:proofErr w:type="spellStart"/>
      <w:r w:rsidRPr="006944B5">
        <w:rPr>
          <w:rFonts w:ascii="Times New Roman" w:eastAsia="Times New Roman" w:hAnsi="Times New Roman" w:cs="Times New Roman"/>
          <w:color w:val="555555"/>
          <w:sz w:val="32"/>
          <w:szCs w:val="32"/>
        </w:rPr>
        <w:t>int</w:t>
      </w:r>
      <w:proofErr w:type="spellEnd"/>
      <w:r w:rsidRPr="006944B5">
        <w:rPr>
          <w:rFonts w:ascii="Times New Roman" w:eastAsia="Times New Roman" w:hAnsi="Times New Roman" w:cs="Times New Roman"/>
          <w:color w:val="555555"/>
          <w:sz w:val="32"/>
          <w:szCs w:val="32"/>
        </w:rPr>
        <w:t xml:space="preserve"> </w:t>
      </w:r>
      <w:proofErr w:type="spellStart"/>
      <w:r w:rsidRPr="006944B5">
        <w:rPr>
          <w:rFonts w:ascii="Times New Roman" w:eastAsia="Times New Roman" w:hAnsi="Times New Roman" w:cs="Times New Roman"/>
          <w:color w:val="555555"/>
          <w:sz w:val="32"/>
          <w:szCs w:val="32"/>
        </w:rPr>
        <w:t>trigPin</w:t>
      </w:r>
      <w:proofErr w:type="spellEnd"/>
      <w:r w:rsidRPr="006944B5">
        <w:rPr>
          <w:rFonts w:ascii="Times New Roman" w:eastAsia="Times New Roman" w:hAnsi="Times New Roman" w:cs="Times New Roman"/>
          <w:color w:val="555555"/>
          <w:sz w:val="32"/>
          <w:szCs w:val="32"/>
        </w:rPr>
        <w:t xml:space="preserve"> = 8;            // Making the </w:t>
      </w:r>
      <w:proofErr w:type="spellStart"/>
      <w:r w:rsidRPr="006944B5">
        <w:rPr>
          <w:rFonts w:ascii="Times New Roman" w:eastAsia="Times New Roman" w:hAnsi="Times New Roman" w:cs="Times New Roman"/>
          <w:color w:val="555555"/>
          <w:sz w:val="32"/>
          <w:szCs w:val="32"/>
        </w:rPr>
        <w:t>arduino's</w:t>
      </w:r>
      <w:proofErr w:type="spellEnd"/>
      <w:r w:rsidRPr="006944B5">
        <w:rPr>
          <w:rFonts w:ascii="Times New Roman" w:eastAsia="Times New Roman" w:hAnsi="Times New Roman" w:cs="Times New Roman"/>
          <w:color w:val="555555"/>
          <w:sz w:val="32"/>
          <w:szCs w:val="32"/>
        </w:rPr>
        <w:t xml:space="preserve"> pin 8 as the trig pin of ultrasonic sensor</w:t>
      </w:r>
      <w:r w:rsidRPr="006944B5">
        <w:rPr>
          <w:rFonts w:ascii="Times New Roman" w:eastAsia="Times New Roman" w:hAnsi="Times New Roman" w:cs="Times New Roman"/>
          <w:color w:val="555555"/>
          <w:sz w:val="32"/>
          <w:szCs w:val="32"/>
        </w:rPr>
        <w:br/>
        <w:t xml:space="preserve">const </w:t>
      </w:r>
      <w:proofErr w:type="spellStart"/>
      <w:r w:rsidRPr="006944B5">
        <w:rPr>
          <w:rFonts w:ascii="Times New Roman" w:eastAsia="Times New Roman" w:hAnsi="Times New Roman" w:cs="Times New Roman"/>
          <w:color w:val="555555"/>
          <w:sz w:val="32"/>
          <w:szCs w:val="32"/>
        </w:rPr>
        <w:t>int</w:t>
      </w:r>
      <w:proofErr w:type="spellEnd"/>
      <w:r w:rsidRPr="006944B5">
        <w:rPr>
          <w:rFonts w:ascii="Times New Roman" w:eastAsia="Times New Roman" w:hAnsi="Times New Roman" w:cs="Times New Roman"/>
          <w:color w:val="555555"/>
          <w:sz w:val="32"/>
          <w:szCs w:val="32"/>
        </w:rPr>
        <w:t xml:space="preserve"> </w:t>
      </w:r>
      <w:proofErr w:type="spellStart"/>
      <w:r w:rsidRPr="006944B5">
        <w:rPr>
          <w:rFonts w:ascii="Times New Roman" w:eastAsia="Times New Roman" w:hAnsi="Times New Roman" w:cs="Times New Roman"/>
          <w:color w:val="555555"/>
          <w:sz w:val="32"/>
          <w:szCs w:val="32"/>
        </w:rPr>
        <w:t>echoPin</w:t>
      </w:r>
      <w:proofErr w:type="spellEnd"/>
      <w:r w:rsidRPr="006944B5">
        <w:rPr>
          <w:rFonts w:ascii="Times New Roman" w:eastAsia="Times New Roman" w:hAnsi="Times New Roman" w:cs="Times New Roman"/>
          <w:color w:val="555555"/>
          <w:sz w:val="32"/>
          <w:szCs w:val="32"/>
        </w:rPr>
        <w:t xml:space="preserve"> = 9;            // Making the </w:t>
      </w:r>
      <w:proofErr w:type="spellStart"/>
      <w:r w:rsidRPr="006944B5">
        <w:rPr>
          <w:rFonts w:ascii="Times New Roman" w:eastAsia="Times New Roman" w:hAnsi="Times New Roman" w:cs="Times New Roman"/>
          <w:color w:val="555555"/>
          <w:sz w:val="32"/>
          <w:szCs w:val="32"/>
        </w:rPr>
        <w:t>arduino's</w:t>
      </w:r>
      <w:proofErr w:type="spellEnd"/>
      <w:r w:rsidRPr="006944B5">
        <w:rPr>
          <w:rFonts w:ascii="Times New Roman" w:eastAsia="Times New Roman" w:hAnsi="Times New Roman" w:cs="Times New Roman"/>
          <w:color w:val="555555"/>
          <w:sz w:val="32"/>
          <w:szCs w:val="32"/>
        </w:rPr>
        <w:t xml:space="preserve"> pin 9 as the echo pin of the ultrasonic sensor</w:t>
      </w:r>
      <w:r w:rsidRPr="006944B5">
        <w:rPr>
          <w:rFonts w:ascii="Times New Roman" w:eastAsia="Times New Roman" w:hAnsi="Times New Roman" w:cs="Times New Roman"/>
          <w:color w:val="555555"/>
          <w:sz w:val="32"/>
          <w:szCs w:val="32"/>
        </w:rPr>
        <w:br/>
        <w:t>// defining two variable for measuring the distance</w:t>
      </w:r>
      <w:r w:rsidRPr="006944B5">
        <w:rPr>
          <w:rFonts w:ascii="Times New Roman" w:eastAsia="Times New Roman" w:hAnsi="Times New Roman" w:cs="Times New Roman"/>
          <w:color w:val="555555"/>
          <w:sz w:val="32"/>
          <w:szCs w:val="32"/>
        </w:rPr>
        <w:br/>
        <w:t>long duration;</w:t>
      </w:r>
      <w:r w:rsidRPr="006944B5">
        <w:rPr>
          <w:rFonts w:ascii="Times New Roman" w:eastAsia="Times New Roman" w:hAnsi="Times New Roman" w:cs="Times New Roman"/>
          <w:color w:val="555555"/>
          <w:sz w:val="32"/>
          <w:szCs w:val="32"/>
        </w:rPr>
        <w:br/>
      </w:r>
      <w:proofErr w:type="spellStart"/>
      <w:r w:rsidRPr="006944B5">
        <w:rPr>
          <w:rFonts w:ascii="Times New Roman" w:eastAsia="Times New Roman" w:hAnsi="Times New Roman" w:cs="Times New Roman"/>
          <w:color w:val="555555"/>
          <w:sz w:val="32"/>
          <w:szCs w:val="32"/>
        </w:rPr>
        <w:t>int</w:t>
      </w:r>
      <w:proofErr w:type="spellEnd"/>
      <w:r w:rsidRPr="006944B5">
        <w:rPr>
          <w:rFonts w:ascii="Times New Roman" w:eastAsia="Times New Roman" w:hAnsi="Times New Roman" w:cs="Times New Roman"/>
          <w:color w:val="555555"/>
          <w:sz w:val="32"/>
          <w:szCs w:val="32"/>
        </w:rPr>
        <w:t xml:space="preserve"> distance;</w:t>
      </w:r>
    </w:p>
    <w:p w:rsidR="006944B5" w:rsidRPr="006944B5" w:rsidRDefault="006944B5" w:rsidP="006944B5">
      <w:pPr>
        <w:shd w:val="clear" w:color="auto" w:fill="F5F5F5"/>
        <w:spacing w:after="58" w:line="240" w:lineRule="auto"/>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void setup()</w:t>
      </w:r>
      <w:r w:rsidRPr="006944B5">
        <w:rPr>
          <w:rFonts w:ascii="Times New Roman" w:eastAsia="Times New Roman" w:hAnsi="Times New Roman" w:cs="Times New Roman"/>
          <w:color w:val="555555"/>
          <w:sz w:val="32"/>
          <w:szCs w:val="32"/>
        </w:rPr>
        <w:br/>
        <w:t>{</w:t>
      </w:r>
      <w:r w:rsidRPr="006944B5">
        <w:rPr>
          <w:rFonts w:ascii="Times New Roman" w:eastAsia="Times New Roman" w:hAnsi="Times New Roman" w:cs="Times New Roman"/>
          <w:color w:val="555555"/>
          <w:sz w:val="32"/>
          <w:szCs w:val="32"/>
        </w:rPr>
        <w:br/>
        <w:t xml:space="preserve">  </w:t>
      </w:r>
      <w:proofErr w:type="spellStart"/>
      <w:r w:rsidRPr="006944B5">
        <w:rPr>
          <w:rFonts w:ascii="Times New Roman" w:eastAsia="Times New Roman" w:hAnsi="Times New Roman" w:cs="Times New Roman"/>
          <w:color w:val="555555"/>
          <w:sz w:val="32"/>
          <w:szCs w:val="32"/>
        </w:rPr>
        <w:t>Serial.begin</w:t>
      </w:r>
      <w:proofErr w:type="spellEnd"/>
      <w:r w:rsidRPr="006944B5">
        <w:rPr>
          <w:rFonts w:ascii="Times New Roman" w:eastAsia="Times New Roman" w:hAnsi="Times New Roman" w:cs="Times New Roman"/>
          <w:color w:val="555555"/>
          <w:sz w:val="32"/>
          <w:szCs w:val="32"/>
        </w:rPr>
        <w:t xml:space="preserve">(9600);         // Setting the </w:t>
      </w:r>
      <w:proofErr w:type="spellStart"/>
      <w:r w:rsidRPr="006944B5">
        <w:rPr>
          <w:rFonts w:ascii="Times New Roman" w:eastAsia="Times New Roman" w:hAnsi="Times New Roman" w:cs="Times New Roman"/>
          <w:color w:val="555555"/>
          <w:sz w:val="32"/>
          <w:szCs w:val="32"/>
        </w:rPr>
        <w:t>baudrate</w:t>
      </w:r>
      <w:proofErr w:type="spellEnd"/>
      <w:r w:rsidRPr="006944B5">
        <w:rPr>
          <w:rFonts w:ascii="Times New Roman" w:eastAsia="Times New Roman" w:hAnsi="Times New Roman" w:cs="Times New Roman"/>
          <w:color w:val="555555"/>
          <w:sz w:val="32"/>
          <w:szCs w:val="32"/>
        </w:rPr>
        <w:t xml:space="preserve"> at 9600</w:t>
      </w:r>
      <w:r w:rsidRPr="006944B5">
        <w:rPr>
          <w:rFonts w:ascii="Times New Roman" w:eastAsia="Times New Roman" w:hAnsi="Times New Roman" w:cs="Times New Roman"/>
          <w:color w:val="555555"/>
          <w:sz w:val="32"/>
          <w:szCs w:val="32"/>
        </w:rPr>
        <w:br/>
        <w:t xml:space="preserve">  esp8266.begin(9600);        // Set the </w:t>
      </w:r>
      <w:proofErr w:type="spellStart"/>
      <w:r w:rsidRPr="006944B5">
        <w:rPr>
          <w:rFonts w:ascii="Times New Roman" w:eastAsia="Times New Roman" w:hAnsi="Times New Roman" w:cs="Times New Roman"/>
          <w:color w:val="555555"/>
          <w:sz w:val="32"/>
          <w:szCs w:val="32"/>
        </w:rPr>
        <w:t>baudrate</w:t>
      </w:r>
      <w:proofErr w:type="spellEnd"/>
      <w:r w:rsidRPr="006944B5">
        <w:rPr>
          <w:rFonts w:ascii="Times New Roman" w:eastAsia="Times New Roman" w:hAnsi="Times New Roman" w:cs="Times New Roman"/>
          <w:color w:val="555555"/>
          <w:sz w:val="32"/>
          <w:szCs w:val="32"/>
        </w:rPr>
        <w:t xml:space="preserve"> according to you </w:t>
      </w:r>
      <w:proofErr w:type="spellStart"/>
      <w:r w:rsidRPr="006944B5">
        <w:rPr>
          <w:rFonts w:ascii="Times New Roman" w:eastAsia="Times New Roman" w:hAnsi="Times New Roman" w:cs="Times New Roman"/>
          <w:color w:val="555555"/>
          <w:sz w:val="32"/>
          <w:szCs w:val="32"/>
        </w:rPr>
        <w:t>esp's</w:t>
      </w:r>
      <w:proofErr w:type="spellEnd"/>
      <w:r w:rsidRPr="006944B5">
        <w:rPr>
          <w:rFonts w:ascii="Times New Roman" w:eastAsia="Times New Roman" w:hAnsi="Times New Roman" w:cs="Times New Roman"/>
          <w:color w:val="555555"/>
          <w:sz w:val="32"/>
          <w:szCs w:val="32"/>
        </w:rPr>
        <w:t xml:space="preserve"> </w:t>
      </w:r>
      <w:proofErr w:type="spellStart"/>
      <w:r w:rsidRPr="006944B5">
        <w:rPr>
          <w:rFonts w:ascii="Times New Roman" w:eastAsia="Times New Roman" w:hAnsi="Times New Roman" w:cs="Times New Roman"/>
          <w:color w:val="555555"/>
          <w:sz w:val="32"/>
          <w:szCs w:val="32"/>
        </w:rPr>
        <w:t>baudrate</w:t>
      </w:r>
      <w:proofErr w:type="spellEnd"/>
      <w:r w:rsidRPr="006944B5">
        <w:rPr>
          <w:rFonts w:ascii="Times New Roman" w:eastAsia="Times New Roman" w:hAnsi="Times New Roman" w:cs="Times New Roman"/>
          <w:color w:val="555555"/>
          <w:sz w:val="32"/>
          <w:szCs w:val="32"/>
        </w:rPr>
        <w:t xml:space="preserve">. your </w:t>
      </w:r>
      <w:proofErr w:type="spellStart"/>
      <w:r w:rsidRPr="006944B5">
        <w:rPr>
          <w:rFonts w:ascii="Times New Roman" w:eastAsia="Times New Roman" w:hAnsi="Times New Roman" w:cs="Times New Roman"/>
          <w:color w:val="555555"/>
          <w:sz w:val="32"/>
          <w:szCs w:val="32"/>
        </w:rPr>
        <w:t>esp's</w:t>
      </w:r>
      <w:proofErr w:type="spellEnd"/>
      <w:r w:rsidRPr="006944B5">
        <w:rPr>
          <w:rFonts w:ascii="Times New Roman" w:eastAsia="Times New Roman" w:hAnsi="Times New Roman" w:cs="Times New Roman"/>
          <w:color w:val="555555"/>
          <w:sz w:val="32"/>
          <w:szCs w:val="32"/>
        </w:rPr>
        <w:t xml:space="preserve"> </w:t>
      </w:r>
      <w:proofErr w:type="spellStart"/>
      <w:r w:rsidRPr="006944B5">
        <w:rPr>
          <w:rFonts w:ascii="Times New Roman" w:eastAsia="Times New Roman" w:hAnsi="Times New Roman" w:cs="Times New Roman"/>
          <w:color w:val="555555"/>
          <w:sz w:val="32"/>
          <w:szCs w:val="32"/>
        </w:rPr>
        <w:t>baudrate</w:t>
      </w:r>
      <w:proofErr w:type="spellEnd"/>
      <w:r w:rsidRPr="006944B5">
        <w:rPr>
          <w:rFonts w:ascii="Times New Roman" w:eastAsia="Times New Roman" w:hAnsi="Times New Roman" w:cs="Times New Roman"/>
          <w:color w:val="555555"/>
          <w:sz w:val="32"/>
          <w:szCs w:val="32"/>
        </w:rPr>
        <w:t xml:space="preserve"> might be different from mine</w:t>
      </w:r>
      <w:r w:rsidRPr="006944B5">
        <w:rPr>
          <w:rFonts w:ascii="Times New Roman" w:eastAsia="Times New Roman" w:hAnsi="Times New Roman" w:cs="Times New Roman"/>
          <w:color w:val="555555"/>
          <w:sz w:val="32"/>
          <w:szCs w:val="32"/>
        </w:rPr>
        <w:br/>
        <w:t xml:space="preserve">  </w:t>
      </w:r>
      <w:proofErr w:type="spellStart"/>
      <w:r w:rsidRPr="006944B5">
        <w:rPr>
          <w:rFonts w:ascii="Times New Roman" w:eastAsia="Times New Roman" w:hAnsi="Times New Roman" w:cs="Times New Roman"/>
          <w:color w:val="555555"/>
          <w:sz w:val="32"/>
          <w:szCs w:val="32"/>
        </w:rPr>
        <w:t>pinMode</w:t>
      </w:r>
      <w:proofErr w:type="spellEnd"/>
      <w:r w:rsidRPr="006944B5">
        <w:rPr>
          <w:rFonts w:ascii="Times New Roman" w:eastAsia="Times New Roman" w:hAnsi="Times New Roman" w:cs="Times New Roman"/>
          <w:color w:val="555555"/>
          <w:sz w:val="32"/>
          <w:szCs w:val="32"/>
        </w:rPr>
        <w:t>(</w:t>
      </w:r>
      <w:proofErr w:type="spellStart"/>
      <w:r w:rsidRPr="006944B5">
        <w:rPr>
          <w:rFonts w:ascii="Times New Roman" w:eastAsia="Times New Roman" w:hAnsi="Times New Roman" w:cs="Times New Roman"/>
          <w:color w:val="555555"/>
          <w:sz w:val="32"/>
          <w:szCs w:val="32"/>
        </w:rPr>
        <w:t>trigPin</w:t>
      </w:r>
      <w:proofErr w:type="spellEnd"/>
      <w:r w:rsidRPr="006944B5">
        <w:rPr>
          <w:rFonts w:ascii="Times New Roman" w:eastAsia="Times New Roman" w:hAnsi="Times New Roman" w:cs="Times New Roman"/>
          <w:color w:val="555555"/>
          <w:sz w:val="32"/>
          <w:szCs w:val="32"/>
        </w:rPr>
        <w:t xml:space="preserve">, OUTPUT);   // Setting the </w:t>
      </w:r>
      <w:proofErr w:type="spellStart"/>
      <w:r w:rsidRPr="006944B5">
        <w:rPr>
          <w:rFonts w:ascii="Times New Roman" w:eastAsia="Times New Roman" w:hAnsi="Times New Roman" w:cs="Times New Roman"/>
          <w:color w:val="555555"/>
          <w:sz w:val="32"/>
          <w:szCs w:val="32"/>
        </w:rPr>
        <w:t>trigPin</w:t>
      </w:r>
      <w:proofErr w:type="spellEnd"/>
      <w:r w:rsidRPr="006944B5">
        <w:rPr>
          <w:rFonts w:ascii="Times New Roman" w:eastAsia="Times New Roman" w:hAnsi="Times New Roman" w:cs="Times New Roman"/>
          <w:color w:val="555555"/>
          <w:sz w:val="32"/>
          <w:szCs w:val="32"/>
        </w:rPr>
        <w:t xml:space="preserve"> as Output pin</w:t>
      </w:r>
      <w:r w:rsidRPr="006944B5">
        <w:rPr>
          <w:rFonts w:ascii="Times New Roman" w:eastAsia="Times New Roman" w:hAnsi="Times New Roman" w:cs="Times New Roman"/>
          <w:color w:val="555555"/>
          <w:sz w:val="32"/>
          <w:szCs w:val="32"/>
        </w:rPr>
        <w:br/>
        <w:t xml:space="preserve">  </w:t>
      </w:r>
      <w:proofErr w:type="spellStart"/>
      <w:r w:rsidRPr="006944B5">
        <w:rPr>
          <w:rFonts w:ascii="Times New Roman" w:eastAsia="Times New Roman" w:hAnsi="Times New Roman" w:cs="Times New Roman"/>
          <w:color w:val="555555"/>
          <w:sz w:val="32"/>
          <w:szCs w:val="32"/>
        </w:rPr>
        <w:t>pinMode</w:t>
      </w:r>
      <w:proofErr w:type="spellEnd"/>
      <w:r w:rsidRPr="006944B5">
        <w:rPr>
          <w:rFonts w:ascii="Times New Roman" w:eastAsia="Times New Roman" w:hAnsi="Times New Roman" w:cs="Times New Roman"/>
          <w:color w:val="555555"/>
          <w:sz w:val="32"/>
          <w:szCs w:val="32"/>
        </w:rPr>
        <w:t>(</w:t>
      </w:r>
      <w:proofErr w:type="spellStart"/>
      <w:r w:rsidRPr="006944B5">
        <w:rPr>
          <w:rFonts w:ascii="Times New Roman" w:eastAsia="Times New Roman" w:hAnsi="Times New Roman" w:cs="Times New Roman"/>
          <w:color w:val="555555"/>
          <w:sz w:val="32"/>
          <w:szCs w:val="32"/>
        </w:rPr>
        <w:t>echoPin</w:t>
      </w:r>
      <w:proofErr w:type="spellEnd"/>
      <w:r w:rsidRPr="006944B5">
        <w:rPr>
          <w:rFonts w:ascii="Times New Roman" w:eastAsia="Times New Roman" w:hAnsi="Times New Roman" w:cs="Times New Roman"/>
          <w:color w:val="555555"/>
          <w:sz w:val="32"/>
          <w:szCs w:val="32"/>
        </w:rPr>
        <w:t xml:space="preserve">, INPUT);    // Setting the </w:t>
      </w:r>
      <w:proofErr w:type="spellStart"/>
      <w:r w:rsidRPr="006944B5">
        <w:rPr>
          <w:rFonts w:ascii="Times New Roman" w:eastAsia="Times New Roman" w:hAnsi="Times New Roman" w:cs="Times New Roman"/>
          <w:color w:val="555555"/>
          <w:sz w:val="32"/>
          <w:szCs w:val="32"/>
        </w:rPr>
        <w:t>echoPin</w:t>
      </w:r>
      <w:proofErr w:type="spellEnd"/>
      <w:r w:rsidRPr="006944B5">
        <w:rPr>
          <w:rFonts w:ascii="Times New Roman" w:eastAsia="Times New Roman" w:hAnsi="Times New Roman" w:cs="Times New Roman"/>
          <w:color w:val="555555"/>
          <w:sz w:val="32"/>
          <w:szCs w:val="32"/>
        </w:rPr>
        <w:t xml:space="preserve"> as Input pin</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xml:space="preserve">  </w:t>
      </w:r>
      <w:proofErr w:type="spellStart"/>
      <w:r w:rsidRPr="006944B5">
        <w:rPr>
          <w:rFonts w:ascii="Times New Roman" w:eastAsia="Times New Roman" w:hAnsi="Times New Roman" w:cs="Times New Roman"/>
          <w:color w:val="555555"/>
          <w:sz w:val="32"/>
          <w:szCs w:val="32"/>
        </w:rPr>
        <w:t>sendData</w:t>
      </w:r>
      <w:proofErr w:type="spellEnd"/>
      <w:r w:rsidRPr="006944B5">
        <w:rPr>
          <w:rFonts w:ascii="Times New Roman" w:eastAsia="Times New Roman" w:hAnsi="Times New Roman" w:cs="Times New Roman"/>
          <w:color w:val="555555"/>
          <w:sz w:val="32"/>
          <w:szCs w:val="32"/>
        </w:rPr>
        <w:t>("AT+RST\r\n",2000,DEBUG);            // command to reset the module</w:t>
      </w:r>
      <w:r w:rsidRPr="006944B5">
        <w:rPr>
          <w:rFonts w:ascii="Times New Roman" w:eastAsia="Times New Roman" w:hAnsi="Times New Roman" w:cs="Times New Roman"/>
          <w:color w:val="555555"/>
          <w:sz w:val="32"/>
          <w:szCs w:val="32"/>
        </w:rPr>
        <w:br/>
        <w:t xml:space="preserve">  </w:t>
      </w:r>
      <w:proofErr w:type="spellStart"/>
      <w:r w:rsidRPr="006944B5">
        <w:rPr>
          <w:rFonts w:ascii="Times New Roman" w:eastAsia="Times New Roman" w:hAnsi="Times New Roman" w:cs="Times New Roman"/>
          <w:color w:val="555555"/>
          <w:sz w:val="32"/>
          <w:szCs w:val="32"/>
        </w:rPr>
        <w:t>sendData</w:t>
      </w:r>
      <w:proofErr w:type="spellEnd"/>
      <w:r w:rsidRPr="006944B5">
        <w:rPr>
          <w:rFonts w:ascii="Times New Roman" w:eastAsia="Times New Roman" w:hAnsi="Times New Roman" w:cs="Times New Roman"/>
          <w:color w:val="555555"/>
          <w:sz w:val="32"/>
          <w:szCs w:val="32"/>
        </w:rPr>
        <w:t>("AT+CWMODE=2\r\n",1000,DEBUG);       // This will configure the mode as access point</w:t>
      </w:r>
      <w:r w:rsidRPr="006944B5">
        <w:rPr>
          <w:rFonts w:ascii="Times New Roman" w:eastAsia="Times New Roman" w:hAnsi="Times New Roman" w:cs="Times New Roman"/>
          <w:color w:val="555555"/>
          <w:sz w:val="32"/>
          <w:szCs w:val="32"/>
        </w:rPr>
        <w:br/>
        <w:t xml:space="preserve">  </w:t>
      </w:r>
      <w:proofErr w:type="spellStart"/>
      <w:r w:rsidRPr="006944B5">
        <w:rPr>
          <w:rFonts w:ascii="Times New Roman" w:eastAsia="Times New Roman" w:hAnsi="Times New Roman" w:cs="Times New Roman"/>
          <w:color w:val="555555"/>
          <w:sz w:val="32"/>
          <w:szCs w:val="32"/>
        </w:rPr>
        <w:t>sendData</w:t>
      </w:r>
      <w:proofErr w:type="spellEnd"/>
      <w:r w:rsidRPr="006944B5">
        <w:rPr>
          <w:rFonts w:ascii="Times New Roman" w:eastAsia="Times New Roman" w:hAnsi="Times New Roman" w:cs="Times New Roman"/>
          <w:color w:val="555555"/>
          <w:sz w:val="32"/>
          <w:szCs w:val="32"/>
        </w:rPr>
        <w:t xml:space="preserve">("AT+CIFSR\r\n",1000,DEBUG);          // This command will get the </w:t>
      </w:r>
      <w:proofErr w:type="spellStart"/>
      <w:r w:rsidRPr="006944B5">
        <w:rPr>
          <w:rFonts w:ascii="Times New Roman" w:eastAsia="Times New Roman" w:hAnsi="Times New Roman" w:cs="Times New Roman"/>
          <w:color w:val="555555"/>
          <w:sz w:val="32"/>
          <w:szCs w:val="32"/>
        </w:rPr>
        <w:t>ip</w:t>
      </w:r>
      <w:proofErr w:type="spellEnd"/>
      <w:r w:rsidRPr="006944B5">
        <w:rPr>
          <w:rFonts w:ascii="Times New Roman" w:eastAsia="Times New Roman" w:hAnsi="Times New Roman" w:cs="Times New Roman"/>
          <w:color w:val="555555"/>
          <w:sz w:val="32"/>
          <w:szCs w:val="32"/>
        </w:rPr>
        <w:t xml:space="preserve"> address</w:t>
      </w:r>
      <w:r w:rsidRPr="006944B5">
        <w:rPr>
          <w:rFonts w:ascii="Times New Roman" w:eastAsia="Times New Roman" w:hAnsi="Times New Roman" w:cs="Times New Roman"/>
          <w:color w:val="555555"/>
          <w:sz w:val="32"/>
          <w:szCs w:val="32"/>
        </w:rPr>
        <w:br/>
        <w:t xml:space="preserve">  </w:t>
      </w:r>
      <w:proofErr w:type="spellStart"/>
      <w:r w:rsidRPr="006944B5">
        <w:rPr>
          <w:rFonts w:ascii="Times New Roman" w:eastAsia="Times New Roman" w:hAnsi="Times New Roman" w:cs="Times New Roman"/>
          <w:color w:val="555555"/>
          <w:sz w:val="32"/>
          <w:szCs w:val="32"/>
        </w:rPr>
        <w:t>sendData</w:t>
      </w:r>
      <w:proofErr w:type="spellEnd"/>
      <w:r w:rsidRPr="006944B5">
        <w:rPr>
          <w:rFonts w:ascii="Times New Roman" w:eastAsia="Times New Roman" w:hAnsi="Times New Roman" w:cs="Times New Roman"/>
          <w:color w:val="555555"/>
          <w:sz w:val="32"/>
          <w:szCs w:val="32"/>
        </w:rPr>
        <w:t xml:space="preserve">("AT+CIPMUX=1\r\n",1000,DEBUG);       // This will configure the </w:t>
      </w:r>
      <w:proofErr w:type="spellStart"/>
      <w:r w:rsidRPr="006944B5">
        <w:rPr>
          <w:rFonts w:ascii="Times New Roman" w:eastAsia="Times New Roman" w:hAnsi="Times New Roman" w:cs="Times New Roman"/>
          <w:color w:val="555555"/>
          <w:sz w:val="32"/>
          <w:szCs w:val="32"/>
        </w:rPr>
        <w:t>esp</w:t>
      </w:r>
      <w:proofErr w:type="spellEnd"/>
      <w:r w:rsidRPr="006944B5">
        <w:rPr>
          <w:rFonts w:ascii="Times New Roman" w:eastAsia="Times New Roman" w:hAnsi="Times New Roman" w:cs="Times New Roman"/>
          <w:color w:val="555555"/>
          <w:sz w:val="32"/>
          <w:szCs w:val="32"/>
        </w:rPr>
        <w:t xml:space="preserve"> for multiple connections</w:t>
      </w:r>
      <w:r w:rsidRPr="006944B5">
        <w:rPr>
          <w:rFonts w:ascii="Times New Roman" w:eastAsia="Times New Roman" w:hAnsi="Times New Roman" w:cs="Times New Roman"/>
          <w:color w:val="555555"/>
          <w:sz w:val="32"/>
          <w:szCs w:val="32"/>
        </w:rPr>
        <w:br/>
        <w:t xml:space="preserve">  </w:t>
      </w:r>
      <w:proofErr w:type="spellStart"/>
      <w:r w:rsidRPr="006944B5">
        <w:rPr>
          <w:rFonts w:ascii="Times New Roman" w:eastAsia="Times New Roman" w:hAnsi="Times New Roman" w:cs="Times New Roman"/>
          <w:color w:val="555555"/>
          <w:sz w:val="32"/>
          <w:szCs w:val="32"/>
        </w:rPr>
        <w:t>sendData</w:t>
      </w:r>
      <w:proofErr w:type="spellEnd"/>
      <w:r w:rsidRPr="006944B5">
        <w:rPr>
          <w:rFonts w:ascii="Times New Roman" w:eastAsia="Times New Roman" w:hAnsi="Times New Roman" w:cs="Times New Roman"/>
          <w:color w:val="555555"/>
          <w:sz w:val="32"/>
          <w:szCs w:val="32"/>
        </w:rPr>
        <w:t xml:space="preserve">("AT+CIPSERVER=1,80\r\n",1000,DEBUG); // This </w:t>
      </w:r>
      <w:r w:rsidRPr="006944B5">
        <w:rPr>
          <w:rFonts w:ascii="Times New Roman" w:eastAsia="Times New Roman" w:hAnsi="Times New Roman" w:cs="Times New Roman"/>
          <w:color w:val="555555"/>
          <w:sz w:val="32"/>
          <w:szCs w:val="32"/>
        </w:rPr>
        <w:lastRenderedPageBreak/>
        <w:t>command will turn on the server on port 80</w:t>
      </w:r>
      <w:r w:rsidRPr="006944B5">
        <w:rPr>
          <w:rFonts w:ascii="Times New Roman" w:eastAsia="Times New Roman" w:hAnsi="Times New Roman" w:cs="Times New Roman"/>
          <w:color w:val="555555"/>
          <w:sz w:val="32"/>
          <w:szCs w:val="32"/>
        </w:rPr>
        <w:br/>
        <w:t>}</w:t>
      </w:r>
    </w:p>
    <w:p w:rsidR="006944B5" w:rsidRPr="006944B5" w:rsidRDefault="006944B5" w:rsidP="006944B5">
      <w:pPr>
        <w:shd w:val="clear" w:color="auto" w:fill="F5F5F5"/>
        <w:spacing w:after="58" w:line="240" w:lineRule="auto"/>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void loop()</w:t>
      </w:r>
      <w:r w:rsidRPr="006944B5">
        <w:rPr>
          <w:rFonts w:ascii="Times New Roman" w:eastAsia="Times New Roman" w:hAnsi="Times New Roman" w:cs="Times New Roman"/>
          <w:color w:val="555555"/>
          <w:sz w:val="32"/>
          <w:szCs w:val="32"/>
        </w:rPr>
        <w:br/>
        <w:t>{</w:t>
      </w:r>
      <w:r w:rsidRPr="006944B5">
        <w:rPr>
          <w:rFonts w:ascii="Times New Roman" w:eastAsia="Times New Roman" w:hAnsi="Times New Roman" w:cs="Times New Roman"/>
          <w:color w:val="555555"/>
          <w:sz w:val="32"/>
          <w:szCs w:val="32"/>
        </w:rPr>
        <w:br/>
      </w:r>
      <w:proofErr w:type="spellStart"/>
      <w:r w:rsidRPr="006944B5">
        <w:rPr>
          <w:rFonts w:ascii="Times New Roman" w:eastAsia="Times New Roman" w:hAnsi="Times New Roman" w:cs="Times New Roman"/>
          <w:color w:val="555555"/>
          <w:sz w:val="32"/>
          <w:szCs w:val="32"/>
        </w:rPr>
        <w:t>digitalWrite</w:t>
      </w:r>
      <w:proofErr w:type="spellEnd"/>
      <w:r w:rsidRPr="006944B5">
        <w:rPr>
          <w:rFonts w:ascii="Times New Roman" w:eastAsia="Times New Roman" w:hAnsi="Times New Roman" w:cs="Times New Roman"/>
          <w:color w:val="555555"/>
          <w:sz w:val="32"/>
          <w:szCs w:val="32"/>
        </w:rPr>
        <w:t>(</w:t>
      </w:r>
      <w:proofErr w:type="spellStart"/>
      <w:r w:rsidRPr="006944B5">
        <w:rPr>
          <w:rFonts w:ascii="Times New Roman" w:eastAsia="Times New Roman" w:hAnsi="Times New Roman" w:cs="Times New Roman"/>
          <w:color w:val="555555"/>
          <w:sz w:val="32"/>
          <w:szCs w:val="32"/>
        </w:rPr>
        <w:t>trigPin</w:t>
      </w:r>
      <w:proofErr w:type="spellEnd"/>
      <w:r w:rsidRPr="006944B5">
        <w:rPr>
          <w:rFonts w:ascii="Times New Roman" w:eastAsia="Times New Roman" w:hAnsi="Times New Roman" w:cs="Times New Roman"/>
          <w:color w:val="555555"/>
          <w:sz w:val="32"/>
          <w:szCs w:val="32"/>
        </w:rPr>
        <w:t xml:space="preserve">, LOW);   // Making the </w:t>
      </w:r>
      <w:proofErr w:type="spellStart"/>
      <w:r w:rsidRPr="006944B5">
        <w:rPr>
          <w:rFonts w:ascii="Times New Roman" w:eastAsia="Times New Roman" w:hAnsi="Times New Roman" w:cs="Times New Roman"/>
          <w:color w:val="555555"/>
          <w:sz w:val="32"/>
          <w:szCs w:val="32"/>
        </w:rPr>
        <w:t>trigpin</w:t>
      </w:r>
      <w:proofErr w:type="spellEnd"/>
      <w:r w:rsidRPr="006944B5">
        <w:rPr>
          <w:rFonts w:ascii="Times New Roman" w:eastAsia="Times New Roman" w:hAnsi="Times New Roman" w:cs="Times New Roman"/>
          <w:color w:val="555555"/>
          <w:sz w:val="32"/>
          <w:szCs w:val="32"/>
        </w:rPr>
        <w:t xml:space="preserve"> as low</w:t>
      </w:r>
      <w:r w:rsidRPr="006944B5">
        <w:rPr>
          <w:rFonts w:ascii="Times New Roman" w:eastAsia="Times New Roman" w:hAnsi="Times New Roman" w:cs="Times New Roman"/>
          <w:color w:val="555555"/>
          <w:sz w:val="32"/>
          <w:szCs w:val="32"/>
        </w:rPr>
        <w:br/>
      </w:r>
      <w:proofErr w:type="spellStart"/>
      <w:r w:rsidRPr="006944B5">
        <w:rPr>
          <w:rFonts w:ascii="Times New Roman" w:eastAsia="Times New Roman" w:hAnsi="Times New Roman" w:cs="Times New Roman"/>
          <w:color w:val="555555"/>
          <w:sz w:val="32"/>
          <w:szCs w:val="32"/>
        </w:rPr>
        <w:t>delayMicroseconds</w:t>
      </w:r>
      <w:proofErr w:type="spellEnd"/>
      <w:r w:rsidRPr="006944B5">
        <w:rPr>
          <w:rFonts w:ascii="Times New Roman" w:eastAsia="Times New Roman" w:hAnsi="Times New Roman" w:cs="Times New Roman"/>
          <w:color w:val="555555"/>
          <w:sz w:val="32"/>
          <w:szCs w:val="32"/>
        </w:rPr>
        <w:t>(2);         // delay of 2us</w:t>
      </w:r>
      <w:r w:rsidRPr="006944B5">
        <w:rPr>
          <w:rFonts w:ascii="Times New Roman" w:eastAsia="Times New Roman" w:hAnsi="Times New Roman" w:cs="Times New Roman"/>
          <w:color w:val="555555"/>
          <w:sz w:val="32"/>
          <w:szCs w:val="32"/>
        </w:rPr>
        <w:br/>
      </w:r>
      <w:proofErr w:type="spellStart"/>
      <w:r w:rsidRPr="006944B5">
        <w:rPr>
          <w:rFonts w:ascii="Times New Roman" w:eastAsia="Times New Roman" w:hAnsi="Times New Roman" w:cs="Times New Roman"/>
          <w:color w:val="555555"/>
          <w:sz w:val="32"/>
          <w:szCs w:val="32"/>
        </w:rPr>
        <w:t>digitalWrite</w:t>
      </w:r>
      <w:proofErr w:type="spellEnd"/>
      <w:r w:rsidRPr="006944B5">
        <w:rPr>
          <w:rFonts w:ascii="Times New Roman" w:eastAsia="Times New Roman" w:hAnsi="Times New Roman" w:cs="Times New Roman"/>
          <w:color w:val="555555"/>
          <w:sz w:val="32"/>
          <w:szCs w:val="32"/>
        </w:rPr>
        <w:t>(</w:t>
      </w:r>
      <w:proofErr w:type="spellStart"/>
      <w:r w:rsidRPr="006944B5">
        <w:rPr>
          <w:rFonts w:ascii="Times New Roman" w:eastAsia="Times New Roman" w:hAnsi="Times New Roman" w:cs="Times New Roman"/>
          <w:color w:val="555555"/>
          <w:sz w:val="32"/>
          <w:szCs w:val="32"/>
        </w:rPr>
        <w:t>trigPin</w:t>
      </w:r>
      <w:proofErr w:type="spellEnd"/>
      <w:r w:rsidRPr="006944B5">
        <w:rPr>
          <w:rFonts w:ascii="Times New Roman" w:eastAsia="Times New Roman" w:hAnsi="Times New Roman" w:cs="Times New Roman"/>
          <w:color w:val="555555"/>
          <w:sz w:val="32"/>
          <w:szCs w:val="32"/>
        </w:rPr>
        <w:t xml:space="preserve">, HIGH); // making the </w:t>
      </w:r>
      <w:proofErr w:type="spellStart"/>
      <w:r w:rsidRPr="006944B5">
        <w:rPr>
          <w:rFonts w:ascii="Times New Roman" w:eastAsia="Times New Roman" w:hAnsi="Times New Roman" w:cs="Times New Roman"/>
          <w:color w:val="555555"/>
          <w:sz w:val="32"/>
          <w:szCs w:val="32"/>
        </w:rPr>
        <w:t>trigpin</w:t>
      </w:r>
      <w:proofErr w:type="spellEnd"/>
      <w:r w:rsidRPr="006944B5">
        <w:rPr>
          <w:rFonts w:ascii="Times New Roman" w:eastAsia="Times New Roman" w:hAnsi="Times New Roman" w:cs="Times New Roman"/>
          <w:color w:val="555555"/>
          <w:sz w:val="32"/>
          <w:szCs w:val="32"/>
        </w:rPr>
        <w:t xml:space="preserve"> high for 10us to send the signal </w:t>
      </w:r>
      <w:r w:rsidRPr="006944B5">
        <w:rPr>
          <w:rFonts w:ascii="Times New Roman" w:eastAsia="Times New Roman" w:hAnsi="Times New Roman" w:cs="Times New Roman"/>
          <w:color w:val="555555"/>
          <w:sz w:val="32"/>
          <w:szCs w:val="32"/>
        </w:rPr>
        <w:br/>
      </w:r>
      <w:proofErr w:type="spellStart"/>
      <w:r w:rsidRPr="006944B5">
        <w:rPr>
          <w:rFonts w:ascii="Times New Roman" w:eastAsia="Times New Roman" w:hAnsi="Times New Roman" w:cs="Times New Roman"/>
          <w:color w:val="555555"/>
          <w:sz w:val="32"/>
          <w:szCs w:val="32"/>
        </w:rPr>
        <w:t>delayMicroseconds</w:t>
      </w:r>
      <w:proofErr w:type="spellEnd"/>
      <w:r w:rsidRPr="006944B5">
        <w:rPr>
          <w:rFonts w:ascii="Times New Roman" w:eastAsia="Times New Roman" w:hAnsi="Times New Roman" w:cs="Times New Roman"/>
          <w:color w:val="555555"/>
          <w:sz w:val="32"/>
          <w:szCs w:val="32"/>
        </w:rPr>
        <w:t>(10);</w:t>
      </w:r>
      <w:r w:rsidRPr="006944B5">
        <w:rPr>
          <w:rFonts w:ascii="Times New Roman" w:eastAsia="Times New Roman" w:hAnsi="Times New Roman" w:cs="Times New Roman"/>
          <w:color w:val="555555"/>
          <w:sz w:val="32"/>
          <w:szCs w:val="32"/>
        </w:rPr>
        <w:br/>
      </w:r>
      <w:proofErr w:type="spellStart"/>
      <w:r w:rsidRPr="006944B5">
        <w:rPr>
          <w:rFonts w:ascii="Times New Roman" w:eastAsia="Times New Roman" w:hAnsi="Times New Roman" w:cs="Times New Roman"/>
          <w:color w:val="555555"/>
          <w:sz w:val="32"/>
          <w:szCs w:val="32"/>
        </w:rPr>
        <w:t>digitalWrite</w:t>
      </w:r>
      <w:proofErr w:type="spellEnd"/>
      <w:r w:rsidRPr="006944B5">
        <w:rPr>
          <w:rFonts w:ascii="Times New Roman" w:eastAsia="Times New Roman" w:hAnsi="Times New Roman" w:cs="Times New Roman"/>
          <w:color w:val="555555"/>
          <w:sz w:val="32"/>
          <w:szCs w:val="32"/>
        </w:rPr>
        <w:t>(</w:t>
      </w:r>
      <w:proofErr w:type="spellStart"/>
      <w:r w:rsidRPr="006944B5">
        <w:rPr>
          <w:rFonts w:ascii="Times New Roman" w:eastAsia="Times New Roman" w:hAnsi="Times New Roman" w:cs="Times New Roman"/>
          <w:color w:val="555555"/>
          <w:sz w:val="32"/>
          <w:szCs w:val="32"/>
        </w:rPr>
        <w:t>trigPin</w:t>
      </w:r>
      <w:proofErr w:type="spellEnd"/>
      <w:r w:rsidRPr="006944B5">
        <w:rPr>
          <w:rFonts w:ascii="Times New Roman" w:eastAsia="Times New Roman" w:hAnsi="Times New Roman" w:cs="Times New Roman"/>
          <w:color w:val="555555"/>
          <w:sz w:val="32"/>
          <w:szCs w:val="32"/>
        </w:rPr>
        <w:t>, LOW);   </w:t>
      </w:r>
      <w:r w:rsidRPr="006944B5">
        <w:rPr>
          <w:rFonts w:ascii="Times New Roman" w:eastAsia="Times New Roman" w:hAnsi="Times New Roman" w:cs="Times New Roman"/>
          <w:color w:val="555555"/>
          <w:sz w:val="32"/>
          <w:szCs w:val="32"/>
        </w:rPr>
        <w:br/>
        <w:t xml:space="preserve">duration = </w:t>
      </w:r>
      <w:proofErr w:type="spellStart"/>
      <w:r w:rsidRPr="006944B5">
        <w:rPr>
          <w:rFonts w:ascii="Times New Roman" w:eastAsia="Times New Roman" w:hAnsi="Times New Roman" w:cs="Times New Roman"/>
          <w:color w:val="555555"/>
          <w:sz w:val="32"/>
          <w:szCs w:val="32"/>
        </w:rPr>
        <w:t>pulseIn</w:t>
      </w:r>
      <w:proofErr w:type="spellEnd"/>
      <w:r w:rsidRPr="006944B5">
        <w:rPr>
          <w:rFonts w:ascii="Times New Roman" w:eastAsia="Times New Roman" w:hAnsi="Times New Roman" w:cs="Times New Roman"/>
          <w:color w:val="555555"/>
          <w:sz w:val="32"/>
          <w:szCs w:val="32"/>
        </w:rPr>
        <w:t>(</w:t>
      </w:r>
      <w:proofErr w:type="spellStart"/>
      <w:r w:rsidRPr="006944B5">
        <w:rPr>
          <w:rFonts w:ascii="Times New Roman" w:eastAsia="Times New Roman" w:hAnsi="Times New Roman" w:cs="Times New Roman"/>
          <w:color w:val="555555"/>
          <w:sz w:val="32"/>
          <w:szCs w:val="32"/>
        </w:rPr>
        <w:t>echoPin</w:t>
      </w:r>
      <w:proofErr w:type="spellEnd"/>
      <w:r w:rsidRPr="006944B5">
        <w:rPr>
          <w:rFonts w:ascii="Times New Roman" w:eastAsia="Times New Roman" w:hAnsi="Times New Roman" w:cs="Times New Roman"/>
          <w:color w:val="555555"/>
          <w:sz w:val="32"/>
          <w:szCs w:val="32"/>
        </w:rPr>
        <w:t xml:space="preserve">, HIGH);  // reading the </w:t>
      </w:r>
      <w:proofErr w:type="spellStart"/>
      <w:r w:rsidRPr="006944B5">
        <w:rPr>
          <w:rFonts w:ascii="Times New Roman" w:eastAsia="Times New Roman" w:hAnsi="Times New Roman" w:cs="Times New Roman"/>
          <w:color w:val="555555"/>
          <w:sz w:val="32"/>
          <w:szCs w:val="32"/>
        </w:rPr>
        <w:t>echopin</w:t>
      </w:r>
      <w:proofErr w:type="spellEnd"/>
      <w:r w:rsidRPr="006944B5">
        <w:rPr>
          <w:rFonts w:ascii="Times New Roman" w:eastAsia="Times New Roman" w:hAnsi="Times New Roman" w:cs="Times New Roman"/>
          <w:color w:val="555555"/>
          <w:sz w:val="32"/>
          <w:szCs w:val="32"/>
        </w:rPr>
        <w:t xml:space="preserve"> which will tell us that how much time the signal takes to come back </w:t>
      </w:r>
    </w:p>
    <w:p w:rsidR="006944B5" w:rsidRPr="006944B5" w:rsidRDefault="006944B5" w:rsidP="006944B5">
      <w:pPr>
        <w:shd w:val="clear" w:color="auto" w:fill="F5F5F5"/>
        <w:spacing w:after="58" w:line="240" w:lineRule="auto"/>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distance= duration*0.034/2;         // Calculating the distance and storing in the distance variable</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xml:space="preserve">  if(esp8266.available())         // This command will that check if the </w:t>
      </w:r>
      <w:proofErr w:type="spellStart"/>
      <w:r w:rsidRPr="006944B5">
        <w:rPr>
          <w:rFonts w:ascii="Times New Roman" w:eastAsia="Times New Roman" w:hAnsi="Times New Roman" w:cs="Times New Roman"/>
          <w:color w:val="555555"/>
          <w:sz w:val="32"/>
          <w:szCs w:val="32"/>
        </w:rPr>
        <w:t>esp</w:t>
      </w:r>
      <w:proofErr w:type="spellEnd"/>
      <w:r w:rsidRPr="006944B5">
        <w:rPr>
          <w:rFonts w:ascii="Times New Roman" w:eastAsia="Times New Roman" w:hAnsi="Times New Roman" w:cs="Times New Roman"/>
          <w:color w:val="555555"/>
          <w:sz w:val="32"/>
          <w:szCs w:val="32"/>
        </w:rPr>
        <w:t xml:space="preserve"> is sending a message </w:t>
      </w:r>
      <w:r w:rsidRPr="006944B5">
        <w:rPr>
          <w:rFonts w:ascii="Times New Roman" w:eastAsia="Times New Roman" w:hAnsi="Times New Roman" w:cs="Times New Roman"/>
          <w:color w:val="555555"/>
          <w:sz w:val="32"/>
          <w:szCs w:val="32"/>
        </w:rPr>
        <w:br/>
        <w:t>  {    </w:t>
      </w:r>
      <w:r w:rsidRPr="006944B5">
        <w:rPr>
          <w:rFonts w:ascii="Times New Roman" w:eastAsia="Times New Roman" w:hAnsi="Times New Roman" w:cs="Times New Roman"/>
          <w:color w:val="555555"/>
          <w:sz w:val="32"/>
          <w:szCs w:val="32"/>
        </w:rPr>
        <w:br/>
        <w:t>    if(esp8266.find("+IPD,"))</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delay(1000);</w:t>
      </w:r>
      <w:r w:rsidRPr="006944B5">
        <w:rPr>
          <w:rFonts w:ascii="Times New Roman" w:eastAsia="Times New Roman" w:hAnsi="Times New Roman" w:cs="Times New Roman"/>
          <w:color w:val="555555"/>
          <w:sz w:val="32"/>
          <w:szCs w:val="32"/>
        </w:rPr>
        <w:br/>
        <w:t>     </w:t>
      </w:r>
      <w:proofErr w:type="spellStart"/>
      <w:r w:rsidRPr="006944B5">
        <w:rPr>
          <w:rFonts w:ascii="Times New Roman" w:eastAsia="Times New Roman" w:hAnsi="Times New Roman" w:cs="Times New Roman"/>
          <w:color w:val="555555"/>
          <w:sz w:val="32"/>
          <w:szCs w:val="32"/>
        </w:rPr>
        <w:t>int</w:t>
      </w:r>
      <w:proofErr w:type="spellEnd"/>
      <w:r w:rsidRPr="006944B5">
        <w:rPr>
          <w:rFonts w:ascii="Times New Roman" w:eastAsia="Times New Roman" w:hAnsi="Times New Roman" w:cs="Times New Roman"/>
          <w:color w:val="555555"/>
          <w:sz w:val="32"/>
          <w:szCs w:val="32"/>
        </w:rPr>
        <w:t xml:space="preserve"> </w:t>
      </w:r>
      <w:proofErr w:type="spellStart"/>
      <w:r w:rsidRPr="006944B5">
        <w:rPr>
          <w:rFonts w:ascii="Times New Roman" w:eastAsia="Times New Roman" w:hAnsi="Times New Roman" w:cs="Times New Roman"/>
          <w:color w:val="555555"/>
          <w:sz w:val="32"/>
          <w:szCs w:val="32"/>
        </w:rPr>
        <w:t>connectionId</w:t>
      </w:r>
      <w:proofErr w:type="spellEnd"/>
      <w:r w:rsidRPr="006944B5">
        <w:rPr>
          <w:rFonts w:ascii="Times New Roman" w:eastAsia="Times New Roman" w:hAnsi="Times New Roman" w:cs="Times New Roman"/>
          <w:color w:val="555555"/>
          <w:sz w:val="32"/>
          <w:szCs w:val="32"/>
        </w:rPr>
        <w:t xml:space="preserve"> = esp8266.read()-48; /* We are subtracting 48 from the output because the read() function returns </w:t>
      </w:r>
      <w:r w:rsidRPr="006944B5">
        <w:rPr>
          <w:rFonts w:ascii="Times New Roman" w:eastAsia="Times New Roman" w:hAnsi="Times New Roman" w:cs="Times New Roman"/>
          <w:color w:val="555555"/>
          <w:sz w:val="32"/>
          <w:szCs w:val="32"/>
        </w:rPr>
        <w:br/>
        <w:t>                                            the ASCII decimal value and the first decimal number which is 0 starts at 48*/</w:t>
      </w:r>
      <w:r w:rsidRPr="006944B5">
        <w:rPr>
          <w:rFonts w:ascii="Times New Roman" w:eastAsia="Times New Roman" w:hAnsi="Times New Roman" w:cs="Times New Roman"/>
          <w:color w:val="555555"/>
          <w:sz w:val="32"/>
          <w:szCs w:val="32"/>
        </w:rPr>
        <w:br/>
        <w:t>     String webpage = "&lt;h1&gt;IOT Garbage Monitoring System&lt;/h1&gt;";</w:t>
      </w:r>
      <w:r w:rsidRPr="006944B5">
        <w:rPr>
          <w:rFonts w:ascii="Times New Roman" w:eastAsia="Times New Roman" w:hAnsi="Times New Roman" w:cs="Times New Roman"/>
          <w:color w:val="555555"/>
          <w:sz w:val="32"/>
          <w:szCs w:val="32"/>
        </w:rPr>
        <w:br/>
        <w:t>       webpage += "&lt;p&gt;&lt;h2&gt;";   </w:t>
      </w:r>
      <w:r w:rsidRPr="006944B5">
        <w:rPr>
          <w:rFonts w:ascii="Times New Roman" w:eastAsia="Times New Roman" w:hAnsi="Times New Roman" w:cs="Times New Roman"/>
          <w:color w:val="555555"/>
          <w:sz w:val="32"/>
          <w:szCs w:val="32"/>
        </w:rPr>
        <w:br/>
        <w:t>       if (distance&lt;5)</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webpage+= " Trash can is Full";</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else{</w:t>
      </w:r>
      <w:r w:rsidRPr="006944B5">
        <w:rPr>
          <w:rFonts w:ascii="Times New Roman" w:eastAsia="Times New Roman" w:hAnsi="Times New Roman" w:cs="Times New Roman"/>
          <w:color w:val="555555"/>
          <w:sz w:val="32"/>
          <w:szCs w:val="32"/>
        </w:rPr>
        <w:br/>
        <w:t>          webpage+= " Trash can is Empty";</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r>
      <w:r w:rsidRPr="006944B5">
        <w:rPr>
          <w:rFonts w:ascii="Times New Roman" w:eastAsia="Times New Roman" w:hAnsi="Times New Roman" w:cs="Times New Roman"/>
          <w:color w:val="555555"/>
          <w:sz w:val="32"/>
          <w:szCs w:val="32"/>
        </w:rPr>
        <w:lastRenderedPageBreak/>
        <w:t>       webpage += "&lt;/h2&gt;&lt;/p&gt;&lt;/body&gt;";  </w:t>
      </w:r>
      <w:r w:rsidRPr="006944B5">
        <w:rPr>
          <w:rFonts w:ascii="Times New Roman" w:eastAsia="Times New Roman" w:hAnsi="Times New Roman" w:cs="Times New Roman"/>
          <w:color w:val="555555"/>
          <w:sz w:val="32"/>
          <w:szCs w:val="32"/>
        </w:rPr>
        <w:br/>
        <w:t xml:space="preserve">     String </w:t>
      </w:r>
      <w:proofErr w:type="spellStart"/>
      <w:r w:rsidRPr="006944B5">
        <w:rPr>
          <w:rFonts w:ascii="Times New Roman" w:eastAsia="Times New Roman" w:hAnsi="Times New Roman" w:cs="Times New Roman"/>
          <w:color w:val="555555"/>
          <w:sz w:val="32"/>
          <w:szCs w:val="32"/>
        </w:rPr>
        <w:t>cipSend</w:t>
      </w:r>
      <w:proofErr w:type="spellEnd"/>
      <w:r w:rsidRPr="006944B5">
        <w:rPr>
          <w:rFonts w:ascii="Times New Roman" w:eastAsia="Times New Roman" w:hAnsi="Times New Roman" w:cs="Times New Roman"/>
          <w:color w:val="555555"/>
          <w:sz w:val="32"/>
          <w:szCs w:val="32"/>
        </w:rPr>
        <w:t xml:space="preserve"> = "AT+CIPSEND=";</w:t>
      </w:r>
      <w:r w:rsidRPr="006944B5">
        <w:rPr>
          <w:rFonts w:ascii="Times New Roman" w:eastAsia="Times New Roman" w:hAnsi="Times New Roman" w:cs="Times New Roman"/>
          <w:color w:val="555555"/>
          <w:sz w:val="32"/>
          <w:szCs w:val="32"/>
        </w:rPr>
        <w:br/>
        <w:t>     </w:t>
      </w:r>
      <w:proofErr w:type="spellStart"/>
      <w:r w:rsidRPr="006944B5">
        <w:rPr>
          <w:rFonts w:ascii="Times New Roman" w:eastAsia="Times New Roman" w:hAnsi="Times New Roman" w:cs="Times New Roman"/>
          <w:color w:val="555555"/>
          <w:sz w:val="32"/>
          <w:szCs w:val="32"/>
        </w:rPr>
        <w:t>cipSend</w:t>
      </w:r>
      <w:proofErr w:type="spellEnd"/>
      <w:r w:rsidRPr="006944B5">
        <w:rPr>
          <w:rFonts w:ascii="Times New Roman" w:eastAsia="Times New Roman" w:hAnsi="Times New Roman" w:cs="Times New Roman"/>
          <w:color w:val="555555"/>
          <w:sz w:val="32"/>
          <w:szCs w:val="32"/>
        </w:rPr>
        <w:t xml:space="preserve"> += </w:t>
      </w:r>
      <w:proofErr w:type="spellStart"/>
      <w:r w:rsidRPr="006944B5">
        <w:rPr>
          <w:rFonts w:ascii="Times New Roman" w:eastAsia="Times New Roman" w:hAnsi="Times New Roman" w:cs="Times New Roman"/>
          <w:color w:val="555555"/>
          <w:sz w:val="32"/>
          <w:szCs w:val="32"/>
        </w:rPr>
        <w:t>connectionId</w:t>
      </w:r>
      <w:proofErr w:type="spellEnd"/>
      <w:r w:rsidRPr="006944B5">
        <w:rPr>
          <w:rFonts w:ascii="Times New Roman" w:eastAsia="Times New Roman" w:hAnsi="Times New Roman" w:cs="Times New Roman"/>
          <w:color w:val="555555"/>
          <w:sz w:val="32"/>
          <w:szCs w:val="32"/>
        </w:rPr>
        <w:t>;</w:t>
      </w:r>
      <w:r w:rsidRPr="006944B5">
        <w:rPr>
          <w:rFonts w:ascii="Times New Roman" w:eastAsia="Times New Roman" w:hAnsi="Times New Roman" w:cs="Times New Roman"/>
          <w:color w:val="555555"/>
          <w:sz w:val="32"/>
          <w:szCs w:val="32"/>
        </w:rPr>
        <w:br/>
        <w:t>     </w:t>
      </w:r>
      <w:proofErr w:type="spellStart"/>
      <w:r w:rsidRPr="006944B5">
        <w:rPr>
          <w:rFonts w:ascii="Times New Roman" w:eastAsia="Times New Roman" w:hAnsi="Times New Roman" w:cs="Times New Roman"/>
          <w:color w:val="555555"/>
          <w:sz w:val="32"/>
          <w:szCs w:val="32"/>
        </w:rPr>
        <w:t>cipSend</w:t>
      </w:r>
      <w:proofErr w:type="spellEnd"/>
      <w:r w:rsidRPr="006944B5">
        <w:rPr>
          <w:rFonts w:ascii="Times New Roman" w:eastAsia="Times New Roman" w:hAnsi="Times New Roman" w:cs="Times New Roman"/>
          <w:color w:val="555555"/>
          <w:sz w:val="32"/>
          <w:szCs w:val="32"/>
        </w:rPr>
        <w:t xml:space="preserve"> += ",";</w:t>
      </w:r>
      <w:r w:rsidRPr="006944B5">
        <w:rPr>
          <w:rFonts w:ascii="Times New Roman" w:eastAsia="Times New Roman" w:hAnsi="Times New Roman" w:cs="Times New Roman"/>
          <w:color w:val="555555"/>
          <w:sz w:val="32"/>
          <w:szCs w:val="32"/>
        </w:rPr>
        <w:br/>
        <w:t>     </w:t>
      </w:r>
      <w:proofErr w:type="spellStart"/>
      <w:r w:rsidRPr="006944B5">
        <w:rPr>
          <w:rFonts w:ascii="Times New Roman" w:eastAsia="Times New Roman" w:hAnsi="Times New Roman" w:cs="Times New Roman"/>
          <w:color w:val="555555"/>
          <w:sz w:val="32"/>
          <w:szCs w:val="32"/>
        </w:rPr>
        <w:t>cipSend</w:t>
      </w:r>
      <w:proofErr w:type="spellEnd"/>
      <w:r w:rsidRPr="006944B5">
        <w:rPr>
          <w:rFonts w:ascii="Times New Roman" w:eastAsia="Times New Roman" w:hAnsi="Times New Roman" w:cs="Times New Roman"/>
          <w:color w:val="555555"/>
          <w:sz w:val="32"/>
          <w:szCs w:val="32"/>
        </w:rPr>
        <w:t xml:space="preserve"> +=</w:t>
      </w:r>
      <w:proofErr w:type="spellStart"/>
      <w:r w:rsidRPr="006944B5">
        <w:rPr>
          <w:rFonts w:ascii="Times New Roman" w:eastAsia="Times New Roman" w:hAnsi="Times New Roman" w:cs="Times New Roman"/>
          <w:color w:val="555555"/>
          <w:sz w:val="32"/>
          <w:szCs w:val="32"/>
        </w:rPr>
        <w:t>webpage.length</w:t>
      </w:r>
      <w:proofErr w:type="spellEnd"/>
      <w:r w:rsidRPr="006944B5">
        <w:rPr>
          <w:rFonts w:ascii="Times New Roman" w:eastAsia="Times New Roman" w:hAnsi="Times New Roman" w:cs="Times New Roman"/>
          <w:color w:val="555555"/>
          <w:sz w:val="32"/>
          <w:szCs w:val="32"/>
        </w:rPr>
        <w:t>();</w:t>
      </w:r>
      <w:r w:rsidRPr="006944B5">
        <w:rPr>
          <w:rFonts w:ascii="Times New Roman" w:eastAsia="Times New Roman" w:hAnsi="Times New Roman" w:cs="Times New Roman"/>
          <w:color w:val="555555"/>
          <w:sz w:val="32"/>
          <w:szCs w:val="32"/>
        </w:rPr>
        <w:br/>
        <w:t>     </w:t>
      </w:r>
      <w:proofErr w:type="spellStart"/>
      <w:r w:rsidRPr="006944B5">
        <w:rPr>
          <w:rFonts w:ascii="Times New Roman" w:eastAsia="Times New Roman" w:hAnsi="Times New Roman" w:cs="Times New Roman"/>
          <w:color w:val="555555"/>
          <w:sz w:val="32"/>
          <w:szCs w:val="32"/>
        </w:rPr>
        <w:t>cipSend</w:t>
      </w:r>
      <w:proofErr w:type="spellEnd"/>
      <w:r w:rsidRPr="006944B5">
        <w:rPr>
          <w:rFonts w:ascii="Times New Roman" w:eastAsia="Times New Roman" w:hAnsi="Times New Roman" w:cs="Times New Roman"/>
          <w:color w:val="555555"/>
          <w:sz w:val="32"/>
          <w:szCs w:val="32"/>
        </w:rPr>
        <w:t xml:space="preserve"> +="\r\n";</w:t>
      </w:r>
    </w:p>
    <w:p w:rsidR="006944B5" w:rsidRPr="0098534B" w:rsidRDefault="006944B5" w:rsidP="006944B5">
      <w:pPr>
        <w:shd w:val="clear" w:color="auto" w:fill="F5F5F5"/>
        <w:spacing w:after="168" w:line="240" w:lineRule="auto"/>
        <w:rPr>
          <w:rFonts w:ascii="Times New Roman" w:eastAsia="Times New Roman" w:hAnsi="Times New Roman" w:cs="Times New Roman"/>
          <w:color w:val="555555"/>
          <w:sz w:val="32"/>
          <w:szCs w:val="32"/>
        </w:rPr>
      </w:pPr>
      <w:r w:rsidRPr="006944B5">
        <w:rPr>
          <w:rFonts w:ascii="Times New Roman" w:eastAsia="Times New Roman" w:hAnsi="Times New Roman" w:cs="Times New Roman"/>
          <w:color w:val="555555"/>
          <w:sz w:val="32"/>
          <w:szCs w:val="32"/>
        </w:rPr>
        <w:t>     </w:t>
      </w:r>
      <w:proofErr w:type="spellStart"/>
      <w:r w:rsidRPr="006944B5">
        <w:rPr>
          <w:rFonts w:ascii="Times New Roman" w:eastAsia="Times New Roman" w:hAnsi="Times New Roman" w:cs="Times New Roman"/>
          <w:color w:val="555555"/>
          <w:sz w:val="32"/>
          <w:szCs w:val="32"/>
        </w:rPr>
        <w:t>sendData</w:t>
      </w:r>
      <w:proofErr w:type="spellEnd"/>
      <w:r w:rsidRPr="006944B5">
        <w:rPr>
          <w:rFonts w:ascii="Times New Roman" w:eastAsia="Times New Roman" w:hAnsi="Times New Roman" w:cs="Times New Roman"/>
          <w:color w:val="555555"/>
          <w:sz w:val="32"/>
          <w:szCs w:val="32"/>
        </w:rPr>
        <w:t>(cipSend,1000,DEBUG);</w:t>
      </w:r>
      <w:r w:rsidRPr="006944B5">
        <w:rPr>
          <w:rFonts w:ascii="Times New Roman" w:eastAsia="Times New Roman" w:hAnsi="Times New Roman" w:cs="Times New Roman"/>
          <w:color w:val="555555"/>
          <w:sz w:val="32"/>
          <w:szCs w:val="32"/>
        </w:rPr>
        <w:br/>
        <w:t>     </w:t>
      </w:r>
      <w:proofErr w:type="spellStart"/>
      <w:r w:rsidRPr="006944B5">
        <w:rPr>
          <w:rFonts w:ascii="Times New Roman" w:eastAsia="Times New Roman" w:hAnsi="Times New Roman" w:cs="Times New Roman"/>
          <w:color w:val="555555"/>
          <w:sz w:val="32"/>
          <w:szCs w:val="32"/>
        </w:rPr>
        <w:t>sendData</w:t>
      </w:r>
      <w:proofErr w:type="spellEnd"/>
      <w:r w:rsidRPr="006944B5">
        <w:rPr>
          <w:rFonts w:ascii="Times New Roman" w:eastAsia="Times New Roman" w:hAnsi="Times New Roman" w:cs="Times New Roman"/>
          <w:color w:val="555555"/>
          <w:sz w:val="32"/>
          <w:szCs w:val="32"/>
        </w:rPr>
        <w:t>(webpage,1000,DEBUG);    </w:t>
      </w:r>
      <w:r w:rsidRPr="006944B5">
        <w:rPr>
          <w:rFonts w:ascii="Times New Roman" w:eastAsia="Times New Roman" w:hAnsi="Times New Roman" w:cs="Times New Roman"/>
          <w:color w:val="555555"/>
          <w:sz w:val="32"/>
          <w:szCs w:val="32"/>
        </w:rPr>
        <w:br/>
        <w:t xml:space="preserve">     String </w:t>
      </w:r>
      <w:proofErr w:type="spellStart"/>
      <w:r w:rsidRPr="006944B5">
        <w:rPr>
          <w:rFonts w:ascii="Times New Roman" w:eastAsia="Times New Roman" w:hAnsi="Times New Roman" w:cs="Times New Roman"/>
          <w:color w:val="555555"/>
          <w:sz w:val="32"/>
          <w:szCs w:val="32"/>
        </w:rPr>
        <w:t>closeCommand</w:t>
      </w:r>
      <w:proofErr w:type="spellEnd"/>
      <w:r w:rsidRPr="006944B5">
        <w:rPr>
          <w:rFonts w:ascii="Times New Roman" w:eastAsia="Times New Roman" w:hAnsi="Times New Roman" w:cs="Times New Roman"/>
          <w:color w:val="555555"/>
          <w:sz w:val="32"/>
          <w:szCs w:val="32"/>
        </w:rPr>
        <w:t xml:space="preserve"> = "AT+CIPCLOSE="; </w:t>
      </w:r>
      <w:r w:rsidRPr="006944B5">
        <w:rPr>
          <w:rFonts w:ascii="Times New Roman" w:eastAsia="Times New Roman" w:hAnsi="Times New Roman" w:cs="Times New Roman"/>
          <w:color w:val="555555"/>
          <w:sz w:val="32"/>
          <w:szCs w:val="32"/>
        </w:rPr>
        <w:br/>
        <w:t>     </w:t>
      </w:r>
      <w:proofErr w:type="spellStart"/>
      <w:r w:rsidRPr="006944B5">
        <w:rPr>
          <w:rFonts w:ascii="Times New Roman" w:eastAsia="Times New Roman" w:hAnsi="Times New Roman" w:cs="Times New Roman"/>
          <w:color w:val="555555"/>
          <w:sz w:val="32"/>
          <w:szCs w:val="32"/>
        </w:rPr>
        <w:t>closeCommand</w:t>
      </w:r>
      <w:proofErr w:type="spellEnd"/>
      <w:r w:rsidRPr="006944B5">
        <w:rPr>
          <w:rFonts w:ascii="Times New Roman" w:eastAsia="Times New Roman" w:hAnsi="Times New Roman" w:cs="Times New Roman"/>
          <w:color w:val="555555"/>
          <w:sz w:val="32"/>
          <w:szCs w:val="32"/>
        </w:rPr>
        <w:t>+=</w:t>
      </w:r>
      <w:proofErr w:type="spellStart"/>
      <w:r w:rsidRPr="006944B5">
        <w:rPr>
          <w:rFonts w:ascii="Times New Roman" w:eastAsia="Times New Roman" w:hAnsi="Times New Roman" w:cs="Times New Roman"/>
          <w:color w:val="555555"/>
          <w:sz w:val="32"/>
          <w:szCs w:val="32"/>
        </w:rPr>
        <w:t>connectionId</w:t>
      </w:r>
      <w:proofErr w:type="spellEnd"/>
      <w:r w:rsidRPr="006944B5">
        <w:rPr>
          <w:rFonts w:ascii="Times New Roman" w:eastAsia="Times New Roman" w:hAnsi="Times New Roman" w:cs="Times New Roman"/>
          <w:color w:val="555555"/>
          <w:sz w:val="32"/>
          <w:szCs w:val="32"/>
        </w:rPr>
        <w:t>; </w:t>
      </w:r>
      <w:r w:rsidRPr="006944B5">
        <w:rPr>
          <w:rFonts w:ascii="Times New Roman" w:eastAsia="Times New Roman" w:hAnsi="Times New Roman" w:cs="Times New Roman"/>
          <w:color w:val="555555"/>
          <w:sz w:val="32"/>
          <w:szCs w:val="32"/>
        </w:rPr>
        <w:br/>
        <w:t>     </w:t>
      </w:r>
      <w:proofErr w:type="spellStart"/>
      <w:r w:rsidRPr="006944B5">
        <w:rPr>
          <w:rFonts w:ascii="Times New Roman" w:eastAsia="Times New Roman" w:hAnsi="Times New Roman" w:cs="Times New Roman"/>
          <w:color w:val="555555"/>
          <w:sz w:val="32"/>
          <w:szCs w:val="32"/>
        </w:rPr>
        <w:t>closeCommand</w:t>
      </w:r>
      <w:proofErr w:type="spellEnd"/>
      <w:r w:rsidRPr="006944B5">
        <w:rPr>
          <w:rFonts w:ascii="Times New Roman" w:eastAsia="Times New Roman" w:hAnsi="Times New Roman" w:cs="Times New Roman"/>
          <w:color w:val="555555"/>
          <w:sz w:val="32"/>
          <w:szCs w:val="32"/>
        </w:rPr>
        <w:t>+="\r\n";</w:t>
      </w:r>
      <w:r w:rsidRPr="006944B5">
        <w:rPr>
          <w:rFonts w:ascii="Times New Roman" w:eastAsia="Times New Roman" w:hAnsi="Times New Roman" w:cs="Times New Roman"/>
          <w:color w:val="555555"/>
          <w:sz w:val="32"/>
          <w:szCs w:val="32"/>
        </w:rPr>
        <w:br/>
        <w:t>     </w:t>
      </w:r>
      <w:proofErr w:type="spellStart"/>
      <w:r w:rsidRPr="006944B5">
        <w:rPr>
          <w:rFonts w:ascii="Times New Roman" w:eastAsia="Times New Roman" w:hAnsi="Times New Roman" w:cs="Times New Roman"/>
          <w:color w:val="555555"/>
          <w:sz w:val="32"/>
          <w:szCs w:val="32"/>
        </w:rPr>
        <w:t>sendData</w:t>
      </w:r>
      <w:proofErr w:type="spellEnd"/>
      <w:r w:rsidRPr="006944B5">
        <w:rPr>
          <w:rFonts w:ascii="Times New Roman" w:eastAsia="Times New Roman" w:hAnsi="Times New Roman" w:cs="Times New Roman"/>
          <w:color w:val="555555"/>
          <w:sz w:val="32"/>
          <w:szCs w:val="32"/>
        </w:rPr>
        <w:t>(closeCommand,3000,DEBUG);</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xml:space="preserve">String </w:t>
      </w:r>
      <w:proofErr w:type="spellStart"/>
      <w:r w:rsidRPr="006944B5">
        <w:rPr>
          <w:rFonts w:ascii="Times New Roman" w:eastAsia="Times New Roman" w:hAnsi="Times New Roman" w:cs="Times New Roman"/>
          <w:color w:val="555555"/>
          <w:sz w:val="32"/>
          <w:szCs w:val="32"/>
        </w:rPr>
        <w:t>sendData</w:t>
      </w:r>
      <w:proofErr w:type="spellEnd"/>
      <w:r w:rsidRPr="006944B5">
        <w:rPr>
          <w:rFonts w:ascii="Times New Roman" w:eastAsia="Times New Roman" w:hAnsi="Times New Roman" w:cs="Times New Roman"/>
          <w:color w:val="555555"/>
          <w:sz w:val="32"/>
          <w:szCs w:val="32"/>
        </w:rPr>
        <w:t xml:space="preserve">(String command, const </w:t>
      </w:r>
      <w:proofErr w:type="spellStart"/>
      <w:r w:rsidRPr="006944B5">
        <w:rPr>
          <w:rFonts w:ascii="Times New Roman" w:eastAsia="Times New Roman" w:hAnsi="Times New Roman" w:cs="Times New Roman"/>
          <w:color w:val="555555"/>
          <w:sz w:val="32"/>
          <w:szCs w:val="32"/>
        </w:rPr>
        <w:t>int</w:t>
      </w:r>
      <w:proofErr w:type="spellEnd"/>
      <w:r w:rsidRPr="006944B5">
        <w:rPr>
          <w:rFonts w:ascii="Times New Roman" w:eastAsia="Times New Roman" w:hAnsi="Times New Roman" w:cs="Times New Roman"/>
          <w:color w:val="555555"/>
          <w:sz w:val="32"/>
          <w:szCs w:val="32"/>
        </w:rPr>
        <w:t xml:space="preserve"> timeout, </w:t>
      </w:r>
      <w:proofErr w:type="spellStart"/>
      <w:r w:rsidRPr="006944B5">
        <w:rPr>
          <w:rFonts w:ascii="Times New Roman" w:eastAsia="Times New Roman" w:hAnsi="Times New Roman" w:cs="Times New Roman"/>
          <w:color w:val="555555"/>
          <w:sz w:val="32"/>
          <w:szCs w:val="32"/>
        </w:rPr>
        <w:t>boolean</w:t>
      </w:r>
      <w:proofErr w:type="spellEnd"/>
      <w:r w:rsidRPr="006944B5">
        <w:rPr>
          <w:rFonts w:ascii="Times New Roman" w:eastAsia="Times New Roman" w:hAnsi="Times New Roman" w:cs="Times New Roman"/>
          <w:color w:val="555555"/>
          <w:sz w:val="32"/>
          <w:szCs w:val="32"/>
        </w:rPr>
        <w:t xml:space="preserve"> debug)</w:t>
      </w:r>
      <w:r w:rsidRPr="006944B5">
        <w:rPr>
          <w:rFonts w:ascii="Times New Roman" w:eastAsia="Times New Roman" w:hAnsi="Times New Roman" w:cs="Times New Roman"/>
          <w:color w:val="555555"/>
          <w:sz w:val="32"/>
          <w:szCs w:val="32"/>
        </w:rPr>
        <w:br/>
        <w:t>{</w:t>
      </w:r>
      <w:r w:rsidRPr="006944B5">
        <w:rPr>
          <w:rFonts w:ascii="Times New Roman" w:eastAsia="Times New Roman" w:hAnsi="Times New Roman" w:cs="Times New Roman"/>
          <w:color w:val="555555"/>
          <w:sz w:val="32"/>
          <w:szCs w:val="32"/>
        </w:rPr>
        <w:br/>
        <w:t>    String response = "";   </w:t>
      </w:r>
      <w:r w:rsidRPr="006944B5">
        <w:rPr>
          <w:rFonts w:ascii="Times New Roman" w:eastAsia="Times New Roman" w:hAnsi="Times New Roman" w:cs="Times New Roman"/>
          <w:color w:val="555555"/>
          <w:sz w:val="32"/>
          <w:szCs w:val="32"/>
        </w:rPr>
        <w:br/>
        <w:t>    esp8266.print(command); </w:t>
      </w:r>
      <w:r w:rsidRPr="006944B5">
        <w:rPr>
          <w:rFonts w:ascii="Times New Roman" w:eastAsia="Times New Roman" w:hAnsi="Times New Roman" w:cs="Times New Roman"/>
          <w:color w:val="555555"/>
          <w:sz w:val="32"/>
          <w:szCs w:val="32"/>
        </w:rPr>
        <w:br/>
        <w:t xml:space="preserve">    long </w:t>
      </w:r>
      <w:proofErr w:type="spellStart"/>
      <w:r w:rsidRPr="006944B5">
        <w:rPr>
          <w:rFonts w:ascii="Times New Roman" w:eastAsia="Times New Roman" w:hAnsi="Times New Roman" w:cs="Times New Roman"/>
          <w:color w:val="555555"/>
          <w:sz w:val="32"/>
          <w:szCs w:val="32"/>
        </w:rPr>
        <w:t>int</w:t>
      </w:r>
      <w:proofErr w:type="spellEnd"/>
      <w:r w:rsidRPr="006944B5">
        <w:rPr>
          <w:rFonts w:ascii="Times New Roman" w:eastAsia="Times New Roman" w:hAnsi="Times New Roman" w:cs="Times New Roman"/>
          <w:color w:val="555555"/>
          <w:sz w:val="32"/>
          <w:szCs w:val="32"/>
        </w:rPr>
        <w:t xml:space="preserve"> time = </w:t>
      </w:r>
      <w:proofErr w:type="spellStart"/>
      <w:r w:rsidRPr="006944B5">
        <w:rPr>
          <w:rFonts w:ascii="Times New Roman" w:eastAsia="Times New Roman" w:hAnsi="Times New Roman" w:cs="Times New Roman"/>
          <w:color w:val="555555"/>
          <w:sz w:val="32"/>
          <w:szCs w:val="32"/>
        </w:rPr>
        <w:t>millis</w:t>
      </w:r>
      <w:proofErr w:type="spellEnd"/>
      <w:r w:rsidRPr="006944B5">
        <w:rPr>
          <w:rFonts w:ascii="Times New Roman" w:eastAsia="Times New Roman" w:hAnsi="Times New Roman" w:cs="Times New Roman"/>
          <w:color w:val="555555"/>
          <w:sz w:val="32"/>
          <w:szCs w:val="32"/>
        </w:rPr>
        <w:t>();</w:t>
      </w:r>
      <w:r w:rsidRPr="006944B5">
        <w:rPr>
          <w:rFonts w:ascii="Times New Roman" w:eastAsia="Times New Roman" w:hAnsi="Times New Roman" w:cs="Times New Roman"/>
          <w:color w:val="555555"/>
          <w:sz w:val="32"/>
          <w:szCs w:val="32"/>
        </w:rPr>
        <w:br/>
        <w:t>    while( (</w:t>
      </w:r>
      <w:proofErr w:type="spellStart"/>
      <w:r w:rsidRPr="006944B5">
        <w:rPr>
          <w:rFonts w:ascii="Times New Roman" w:eastAsia="Times New Roman" w:hAnsi="Times New Roman" w:cs="Times New Roman"/>
          <w:color w:val="555555"/>
          <w:sz w:val="32"/>
          <w:szCs w:val="32"/>
        </w:rPr>
        <w:t>time+timeout</w:t>
      </w:r>
      <w:proofErr w:type="spellEnd"/>
      <w:r w:rsidRPr="006944B5">
        <w:rPr>
          <w:rFonts w:ascii="Times New Roman" w:eastAsia="Times New Roman" w:hAnsi="Times New Roman" w:cs="Times New Roman"/>
          <w:color w:val="555555"/>
          <w:sz w:val="32"/>
          <w:szCs w:val="32"/>
        </w:rPr>
        <w:t xml:space="preserve">) &gt; </w:t>
      </w:r>
      <w:proofErr w:type="spellStart"/>
      <w:r w:rsidRPr="006944B5">
        <w:rPr>
          <w:rFonts w:ascii="Times New Roman" w:eastAsia="Times New Roman" w:hAnsi="Times New Roman" w:cs="Times New Roman"/>
          <w:color w:val="555555"/>
          <w:sz w:val="32"/>
          <w:szCs w:val="32"/>
        </w:rPr>
        <w:t>millis</w:t>
      </w:r>
      <w:proofErr w:type="spellEnd"/>
      <w:r w:rsidRPr="006944B5">
        <w:rPr>
          <w:rFonts w:ascii="Times New Roman" w:eastAsia="Times New Roman" w:hAnsi="Times New Roman" w:cs="Times New Roman"/>
          <w:color w:val="555555"/>
          <w:sz w:val="32"/>
          <w:szCs w:val="32"/>
        </w:rPr>
        <w:t>())</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while(esp8266.available())</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char c = esp8266.read(); </w:t>
      </w:r>
      <w:r w:rsidRPr="006944B5">
        <w:rPr>
          <w:rFonts w:ascii="Times New Roman" w:eastAsia="Times New Roman" w:hAnsi="Times New Roman" w:cs="Times New Roman"/>
          <w:color w:val="555555"/>
          <w:sz w:val="32"/>
          <w:szCs w:val="32"/>
        </w:rPr>
        <w:br/>
        <w:t>        response+=c;</w:t>
      </w:r>
      <w:r w:rsidRPr="006944B5">
        <w:rPr>
          <w:rFonts w:ascii="Times New Roman" w:eastAsia="Times New Roman" w:hAnsi="Times New Roman" w:cs="Times New Roman"/>
          <w:color w:val="555555"/>
          <w:sz w:val="32"/>
          <w:szCs w:val="32"/>
        </w:rPr>
        <w:br/>
        <w:t>      }  </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if(debug)</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xml:space="preserve">      </w:t>
      </w:r>
      <w:proofErr w:type="spellStart"/>
      <w:r w:rsidRPr="006944B5">
        <w:rPr>
          <w:rFonts w:ascii="Times New Roman" w:eastAsia="Times New Roman" w:hAnsi="Times New Roman" w:cs="Times New Roman"/>
          <w:color w:val="555555"/>
          <w:sz w:val="32"/>
          <w:szCs w:val="32"/>
        </w:rPr>
        <w:t>Serial.print</w:t>
      </w:r>
      <w:proofErr w:type="spellEnd"/>
      <w:r w:rsidRPr="006944B5">
        <w:rPr>
          <w:rFonts w:ascii="Times New Roman" w:eastAsia="Times New Roman" w:hAnsi="Times New Roman" w:cs="Times New Roman"/>
          <w:color w:val="555555"/>
          <w:sz w:val="32"/>
          <w:szCs w:val="32"/>
        </w:rPr>
        <w:t>(response);</w:t>
      </w:r>
      <w:r w:rsidRPr="006944B5">
        <w:rPr>
          <w:rFonts w:ascii="Times New Roman" w:eastAsia="Times New Roman" w:hAnsi="Times New Roman" w:cs="Times New Roman"/>
          <w:color w:val="555555"/>
          <w:sz w:val="32"/>
          <w:szCs w:val="32"/>
        </w:rPr>
        <w:br/>
        <w:t>    }</w:t>
      </w:r>
      <w:r w:rsidRPr="006944B5">
        <w:rPr>
          <w:rFonts w:ascii="Times New Roman" w:eastAsia="Times New Roman" w:hAnsi="Times New Roman" w:cs="Times New Roman"/>
          <w:color w:val="555555"/>
          <w:sz w:val="32"/>
          <w:szCs w:val="32"/>
        </w:rPr>
        <w:br/>
        <w:t>    return response;</w:t>
      </w:r>
      <w:r w:rsidRPr="006944B5">
        <w:rPr>
          <w:rFonts w:ascii="Times New Roman" w:eastAsia="Times New Roman" w:hAnsi="Times New Roman" w:cs="Times New Roman"/>
          <w:color w:val="555555"/>
          <w:sz w:val="32"/>
          <w:szCs w:val="32"/>
        </w:rPr>
        <w:br/>
        <w:t>}</w:t>
      </w:r>
    </w:p>
    <w:sectPr w:rsidR="006944B5" w:rsidRPr="0098534B" w:rsidSect="008E25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0115"/>
    <w:multiLevelType w:val="multilevel"/>
    <w:tmpl w:val="3F1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36361D"/>
    <w:multiLevelType w:val="multilevel"/>
    <w:tmpl w:val="52B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944B5"/>
    <w:rsid w:val="006944B5"/>
    <w:rsid w:val="008E255F"/>
    <w:rsid w:val="0098534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5F"/>
    <w:rPr>
      <w:rFonts w:cs="Mangal"/>
    </w:rPr>
  </w:style>
  <w:style w:type="paragraph" w:styleId="Heading3">
    <w:name w:val="heading 3"/>
    <w:basedOn w:val="Normal"/>
    <w:link w:val="Heading3Char"/>
    <w:uiPriority w:val="9"/>
    <w:qFormat/>
    <w:rsid w:val="006944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44B5"/>
    <w:rPr>
      <w:color w:val="0000FF"/>
      <w:u w:val="single"/>
    </w:rPr>
  </w:style>
  <w:style w:type="character" w:styleId="Strong">
    <w:name w:val="Strong"/>
    <w:basedOn w:val="DefaultParagraphFont"/>
    <w:uiPriority w:val="22"/>
    <w:qFormat/>
    <w:rsid w:val="006944B5"/>
    <w:rPr>
      <w:b/>
      <w:bCs/>
    </w:rPr>
  </w:style>
  <w:style w:type="character" w:customStyle="1" w:styleId="Heading3Char">
    <w:name w:val="Heading 3 Char"/>
    <w:basedOn w:val="DefaultParagraphFont"/>
    <w:link w:val="Heading3"/>
    <w:uiPriority w:val="9"/>
    <w:rsid w:val="006944B5"/>
    <w:rPr>
      <w:rFonts w:ascii="Times New Roman" w:eastAsia="Times New Roman" w:hAnsi="Times New Roman" w:cs="Times New Roman"/>
      <w:b/>
      <w:bCs/>
      <w:sz w:val="27"/>
      <w:szCs w:val="27"/>
    </w:rPr>
  </w:style>
  <w:style w:type="paragraph" w:customStyle="1" w:styleId="rtejustify">
    <w:name w:val="rtejustify"/>
    <w:basedOn w:val="Normal"/>
    <w:rsid w:val="006944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44B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944B5"/>
    <w:rPr>
      <w:rFonts w:ascii="Tahoma" w:hAnsi="Tahoma" w:cs="Mangal"/>
      <w:sz w:val="16"/>
      <w:szCs w:val="14"/>
    </w:rPr>
  </w:style>
  <w:style w:type="character" w:styleId="Emphasis">
    <w:name w:val="Emphasis"/>
    <w:basedOn w:val="DefaultParagraphFont"/>
    <w:uiPriority w:val="20"/>
    <w:qFormat/>
    <w:rsid w:val="006944B5"/>
    <w:rPr>
      <w:i/>
      <w:iCs/>
    </w:rPr>
  </w:style>
  <w:style w:type="paragraph" w:styleId="HTMLPreformatted">
    <w:name w:val="HTML Preformatted"/>
    <w:basedOn w:val="Normal"/>
    <w:link w:val="HTMLPreformattedChar"/>
    <w:uiPriority w:val="99"/>
    <w:semiHidden/>
    <w:unhideWhenUsed/>
    <w:rsid w:val="0069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944B5"/>
    <w:rPr>
      <w:rFonts w:ascii="Courier New" w:eastAsia="Times New Roman" w:hAnsi="Courier New" w:cs="Courier New"/>
      <w:sz w:val="20"/>
    </w:rPr>
  </w:style>
  <w:style w:type="paragraph" w:styleId="NormalWeb">
    <w:name w:val="Normal (Web)"/>
    <w:basedOn w:val="Normal"/>
    <w:uiPriority w:val="99"/>
    <w:semiHidden/>
    <w:unhideWhenUsed/>
    <w:rsid w:val="00694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1125946">
      <w:bodyDiv w:val="1"/>
      <w:marLeft w:val="0"/>
      <w:marRight w:val="0"/>
      <w:marTop w:val="0"/>
      <w:marBottom w:val="0"/>
      <w:divBdr>
        <w:top w:val="none" w:sz="0" w:space="0" w:color="auto"/>
        <w:left w:val="none" w:sz="0" w:space="0" w:color="auto"/>
        <w:bottom w:val="none" w:sz="0" w:space="0" w:color="auto"/>
        <w:right w:val="none" w:sz="0" w:space="0" w:color="auto"/>
      </w:divBdr>
    </w:div>
    <w:div w:id="1934972991">
      <w:bodyDiv w:val="1"/>
      <w:marLeft w:val="0"/>
      <w:marRight w:val="0"/>
      <w:marTop w:val="0"/>
      <w:marBottom w:val="0"/>
      <w:divBdr>
        <w:top w:val="none" w:sz="0" w:space="0" w:color="auto"/>
        <w:left w:val="none" w:sz="0" w:space="0" w:color="auto"/>
        <w:bottom w:val="none" w:sz="0" w:space="0" w:color="auto"/>
        <w:right w:val="none" w:sz="0" w:space="0" w:color="auto"/>
      </w:divBdr>
      <w:divsChild>
        <w:div w:id="917449056">
          <w:marLeft w:val="0"/>
          <w:marRight w:val="0"/>
          <w:marTop w:val="0"/>
          <w:marBottom w:val="0"/>
          <w:divBdr>
            <w:top w:val="none" w:sz="0" w:space="0" w:color="auto"/>
            <w:left w:val="none" w:sz="0" w:space="0" w:color="auto"/>
            <w:bottom w:val="none" w:sz="0" w:space="0" w:color="auto"/>
            <w:right w:val="none" w:sz="0" w:space="0" w:color="auto"/>
          </w:divBdr>
          <w:divsChild>
            <w:div w:id="66613197">
              <w:marLeft w:val="0"/>
              <w:marRight w:val="0"/>
              <w:marTop w:val="0"/>
              <w:marBottom w:val="0"/>
              <w:divBdr>
                <w:top w:val="none" w:sz="0" w:space="0" w:color="auto"/>
                <w:left w:val="none" w:sz="0" w:space="0" w:color="auto"/>
                <w:bottom w:val="none" w:sz="0" w:space="0" w:color="auto"/>
                <w:right w:val="none" w:sz="0" w:space="0" w:color="auto"/>
              </w:divBdr>
              <w:divsChild>
                <w:div w:id="11432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207">
          <w:marLeft w:val="0"/>
          <w:marRight w:val="0"/>
          <w:marTop w:val="0"/>
          <w:marBottom w:val="0"/>
          <w:divBdr>
            <w:top w:val="none" w:sz="0" w:space="0" w:color="auto"/>
            <w:left w:val="none" w:sz="0" w:space="0" w:color="auto"/>
            <w:bottom w:val="none" w:sz="0" w:space="0" w:color="auto"/>
            <w:right w:val="none" w:sz="0" w:space="0" w:color="auto"/>
          </w:divBdr>
          <w:divsChild>
            <w:div w:id="1712417725">
              <w:marLeft w:val="0"/>
              <w:marRight w:val="0"/>
              <w:marTop w:val="115"/>
              <w:marBottom w:val="115"/>
              <w:divBdr>
                <w:top w:val="none" w:sz="0" w:space="0" w:color="auto"/>
                <w:left w:val="none" w:sz="0" w:space="0" w:color="auto"/>
                <w:bottom w:val="none" w:sz="0" w:space="0" w:color="auto"/>
                <w:right w:val="none" w:sz="0" w:space="0" w:color="auto"/>
              </w:divBdr>
            </w:div>
            <w:div w:id="518859653">
              <w:marLeft w:val="0"/>
              <w:marRight w:val="0"/>
              <w:marTop w:val="0"/>
              <w:marBottom w:val="168"/>
              <w:divBdr>
                <w:top w:val="single" w:sz="4" w:space="0" w:color="CCCCCC"/>
                <w:left w:val="single" w:sz="4" w:space="0" w:color="CCCCCC"/>
                <w:bottom w:val="single" w:sz="4" w:space="0" w:color="CCCCCC"/>
                <w:right w:val="single" w:sz="4" w:space="0" w:color="CCCCCC"/>
              </w:divBdr>
              <w:divsChild>
                <w:div w:id="16634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rcuitdigest.com/microcontroller-projects/arduino-ultrasonic-sensor-based-distance-measurement" TargetMode="External"/><Relationship Id="rId13" Type="http://schemas.openxmlformats.org/officeDocument/2006/relationships/hyperlink" Target="http://circuitdigest.com/microcontroller-projects/sending-arduino-data-to-webpag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ircuitdigest.com/tags/ultrasonic-sensor" TargetMode="External"/><Relationship Id="rId11" Type="http://schemas.openxmlformats.org/officeDocument/2006/relationships/hyperlink" Target="https://circuitdigest.com/fullimage?i=circuitdiagram_mic/IoT-Arduino-Garbage-Monitor-circuit.png" TargetMode="External"/><Relationship Id="rId5" Type="http://schemas.openxmlformats.org/officeDocument/2006/relationships/hyperlink" Target="http://circuitdigest.com/internet-of-things-iot-projects" TargetMode="External"/><Relationship Id="rId15" Type="http://schemas.openxmlformats.org/officeDocument/2006/relationships/image" Target="media/image4.gif"/><Relationship Id="rId10" Type="http://schemas.openxmlformats.org/officeDocument/2006/relationships/hyperlink" Target="http://circuitdigest.com/microcontroller-projects/sending-arduino-data-to-webpage" TargetMode="External"/><Relationship Id="rId4" Type="http://schemas.openxmlformats.org/officeDocument/2006/relationships/webSettings" Target="webSettings.xml"/><Relationship Id="rId9" Type="http://schemas.openxmlformats.org/officeDocument/2006/relationships/hyperlink" Target="http://circuitdigest.com/microcontroller-projects/distance-measurement-using-hc-sr04-av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2018-09-09T14:26:00Z</dcterms:created>
  <dcterms:modified xsi:type="dcterms:W3CDTF">2018-09-09T14:41:00Z</dcterms:modified>
</cp:coreProperties>
</file>